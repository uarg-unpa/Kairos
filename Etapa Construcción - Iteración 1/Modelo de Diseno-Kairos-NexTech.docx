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52740" cy="823595"/>
                <wp:effectExtent b="0" l="0" r="0" t="0"/>
                <wp:wrapNone/>
                <wp:docPr id="3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52740" cy="823595"/>
                <wp:effectExtent b="0" l="0" r="0" t="0"/>
                <wp:wrapNone/>
                <wp:docPr id="3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7952740" cy="8235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6205" cy="11240770"/>
                <wp:effectExtent b="0" l="0" r="0" t="0"/>
                <wp:wrapNone/>
                <wp:docPr id="37"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6205" cy="11240770"/>
                <wp:effectExtent b="0" l="0" r="0" t="0"/>
                <wp:wrapNone/>
                <wp:docPr id="3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16205" cy="112407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6205" cy="11240770"/>
                <wp:effectExtent b="0" l="0" r="0" t="0"/>
                <wp:wrapNone/>
                <wp:docPr id="4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6205" cy="11240770"/>
                <wp:effectExtent b="0" l="0" r="0" t="0"/>
                <wp:wrapNone/>
                <wp:docPr id="4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16205" cy="112407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52740" cy="823595"/>
                <wp:effectExtent b="0" l="0" r="0" t="0"/>
                <wp:wrapNone/>
                <wp:docPr id="3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52740" cy="823595"/>
                <wp:effectExtent b="0" l="0" r="0" t="0"/>
                <wp:wrapNone/>
                <wp:docPr id="3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7952740" cy="8235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Diseño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240" w:lineRule="auto"/>
        <w:ind w:left="0" w:firstLine="0"/>
        <w:rPr/>
      </w:pPr>
      <w:r w:rsidDel="00000000" w:rsidR="00000000" w:rsidRPr="00000000">
        <w:rPr>
          <w:rtl w:val="0"/>
        </w:rPr>
        <w:t xml:space="preserve">NexTech  </w:t>
      </w:r>
    </w:p>
    <w:p w:rsidR="00000000" w:rsidDel="00000000" w:rsidP="00000000" w:rsidRDefault="00000000" w:rsidRPr="00000000" w14:paraId="0000000D">
      <w:pPr>
        <w:spacing w:before="0" w:line="240" w:lineRule="auto"/>
        <w:ind w:left="0" w:firstLine="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E">
      <w:pPr>
        <w:ind w:firstLine="357"/>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44" name="image2.jpg"/>
            <a:graphic>
              <a:graphicData uri="http://schemas.openxmlformats.org/drawingml/2006/picture">
                <pic:pic>
                  <pic:nvPicPr>
                    <pic:cNvPr descr="UNPA.JPG" id="0" name="image2.jpg"/>
                    <pic:cNvPicPr preferRelativeResize="0"/>
                  </pic:nvPicPr>
                  <pic:blipFill>
                    <a:blip r:embed="rId10"/>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3564890</wp:posOffset>
                </wp:positionH>
                <wp:positionV relativeFrom="margin">
                  <wp:posOffset>54610</wp:posOffset>
                </wp:positionV>
                <wp:extent cx="2073275" cy="7343409"/>
                <wp:effectExtent b="0" l="0" r="0" t="0"/>
                <wp:wrapSquare wrapText="bothSides" distB="0" distT="0" distL="114300" distR="114300"/>
                <wp:docPr id="34"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548dd4"/>
                                <w:sz w:val="22"/>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El propósito del Modelo de  Diseño es empezar a realizar los casos de uso desarrollados durante las etapas anteriores en especial la etapa de captura de requerimientos. Es decir, tomar el Modelo de Casos de Uso y las Especificaciones Suplementarias creadas con anterioridad  entre otros insumos y generar un modelo de diseño que pueda ser usado por los desarrolladores durante la etapa  de implementación.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3564890</wp:posOffset>
                </wp:positionH>
                <wp:positionV relativeFrom="margin">
                  <wp:posOffset>54610</wp:posOffset>
                </wp:positionV>
                <wp:extent cx="2073275" cy="7343409"/>
                <wp:effectExtent b="0" l="0" r="0" t="0"/>
                <wp:wrapSquare wrapText="bothSides" distB="0" distT="0" distL="114300" distR="114300"/>
                <wp:docPr id="3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073275" cy="73434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ind w:firstLine="357"/>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46" name="image3.png"/>
            <a:graphic>
              <a:graphicData uri="http://schemas.openxmlformats.org/drawingml/2006/picture">
                <pic:pic>
                  <pic:nvPicPr>
                    <pic:cNvPr descr="psi-negro.png" id="0" name="image3.png"/>
                    <pic:cNvPicPr preferRelativeResize="0"/>
                  </pic:nvPicPr>
                  <pic:blipFill>
                    <a:blip r:embed="rId11"/>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35743703"/>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u5nqdqsvy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jzs0boni4o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m643w4f2p7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i8vp42tnecz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uh40ihe4cz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Visión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ge39bntkxxu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Diseño de Casos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a57zouvno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20: Registro de tiempo por cronómetro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crph4lbx3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 de uso de diseño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n690lenm6w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Diseño</w:t>
      </w:r>
    </w:p>
    <w:p w:rsidR="00000000" w:rsidDel="00000000" w:rsidP="00000000" w:rsidRDefault="00000000" w:rsidRPr="00000000" w14:paraId="00000021">
      <w:pPr>
        <w:ind w:firstLine="357"/>
        <w:rPr/>
      </w:pPr>
      <w:r w:rsidDel="00000000" w:rsidR="00000000" w:rsidRPr="00000000">
        <w:rPr>
          <w:rtl w:val="0"/>
        </w:rPr>
      </w:r>
    </w:p>
    <w:p w:rsidR="00000000" w:rsidDel="00000000" w:rsidP="00000000" w:rsidRDefault="00000000" w:rsidRPr="00000000" w14:paraId="00000022">
      <w:pPr>
        <w:pStyle w:val="Heading1"/>
        <w:keepNext w:val="1"/>
        <w:widowControl w:val="0"/>
        <w:tabs>
          <w:tab w:val="left" w:leader="none" w:pos="0"/>
        </w:tabs>
        <w:spacing w:after="60" w:before="120" w:lineRule="auto"/>
        <w:ind w:left="0"/>
        <w:jc w:val="both"/>
        <w:rPr>
          <w:vertAlign w:val="baseline"/>
        </w:rPr>
      </w:pPr>
      <w:bookmarkStart w:colFirst="0" w:colLast="0" w:name="_heading=h.3u5nqdqsvyb" w:id="0"/>
      <w:bookmarkEnd w:id="0"/>
      <w:r w:rsidDel="00000000" w:rsidR="00000000" w:rsidRPr="00000000">
        <w:rPr>
          <w:vertAlign w:val="baseline"/>
          <w:rtl w:val="0"/>
        </w:rPr>
        <w:t xml:space="preserve">Introducción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sz w:val="22.079999923706055"/>
          <w:szCs w:val="22.079999923706055"/>
          <w:rtl w:val="0"/>
        </w:rPr>
        <w:t xml:space="preserve">En este documento se detalla el modelo de diseño del sistema Kairos. Su propósito es transformar los resultados del análisis en una especificación técnica que oriente la implementación del software, definiendo la arquitectura, los principales componentes y el diseño de los casos de uso prioritarios.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pPr>
      <w:r w:rsidDel="00000000" w:rsidR="00000000" w:rsidRPr="00000000">
        <w:rPr>
          <w:rtl w:val="0"/>
        </w:rPr>
      </w:r>
    </w:p>
    <w:p w:rsidR="00000000" w:rsidDel="00000000" w:rsidP="00000000" w:rsidRDefault="00000000" w:rsidRPr="00000000" w14:paraId="00000025">
      <w:pPr>
        <w:pStyle w:val="Heading2"/>
        <w:rPr>
          <w:vertAlign w:val="baseline"/>
        </w:rPr>
      </w:pPr>
      <w:bookmarkStart w:colFirst="0" w:colLast="0" w:name="_heading=h.yjzs0boni4oi" w:id="1"/>
      <w:bookmarkEnd w:id="1"/>
      <w:r w:rsidDel="00000000" w:rsidR="00000000" w:rsidRPr="00000000">
        <w:rPr>
          <w:vertAlign w:val="baseline"/>
          <w:rtl w:val="0"/>
        </w:rPr>
        <w:t xml:space="preserve">Propósito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t xml:space="preserve">El modelo de diseño tiene como objetivo detallar la estructura del sistema desde una perspectiva técnica, definiendo las clases, paquetes, interacciones y flujos que permitirán materializar los requerimientos funcionales identificados en el análisis. Este documento representará una base sólida para la implementación del software, incluyendo su codificación y realización de pruebas.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keepNext w:val="1"/>
        <w:keepLines w:val="1"/>
        <w:rPr>
          <w:vertAlign w:val="baseline"/>
        </w:rPr>
      </w:pPr>
      <w:bookmarkStart w:colFirst="0" w:colLast="0" w:name="_heading=h.tm643w4f2p7b" w:id="2"/>
      <w:bookmarkEnd w:id="2"/>
      <w:r w:rsidDel="00000000" w:rsidR="00000000" w:rsidRPr="00000000">
        <w:rPr>
          <w:vertAlign w:val="baseline"/>
          <w:rtl w:val="0"/>
        </w:rPr>
        <w:t xml:space="preserve">Alcance</w:t>
      </w:r>
    </w:p>
    <w:p w:rsidR="00000000" w:rsidDel="00000000" w:rsidP="00000000" w:rsidRDefault="00000000" w:rsidRPr="00000000" w14:paraId="00000029">
      <w:pPr>
        <w:widowControl w:val="0"/>
        <w:spacing w:after="240" w:before="240" w:line="278.14908027648926" w:lineRule="auto"/>
        <w:ind w:left="0" w:firstLine="0"/>
        <w:jc w:val="both"/>
        <w:rPr/>
      </w:pPr>
      <w:r w:rsidDel="00000000" w:rsidR="00000000" w:rsidRPr="00000000">
        <w:rPr>
          <w:sz w:val="22.079999923706055"/>
          <w:szCs w:val="22.079999923706055"/>
          <w:rtl w:val="0"/>
        </w:rPr>
        <w:t xml:space="preserve">El modelo de diseño abarca la totalidad de los casos de uso que serán implementados en el sistema Kairos. Además, especifica los componentes estructurales del sistema, la forma en que estos interactúan entre sí y cómo se modularizan. Asimismo, incluye la gestión de usuarios, los escenarios de prueba, la estructura de la base de datos y las integraciones con sistemas externos, ofreciendo una visión clara de la interacción entre el back-end y el front-end.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jc w:val="both"/>
        <w:rPr>
          <w:vertAlign w:val="baseline"/>
        </w:rPr>
      </w:pPr>
      <w:bookmarkStart w:colFirst="0" w:colLast="0" w:name="_heading=h.i8vp42tneczd" w:id="3"/>
      <w:bookmarkEnd w:id="3"/>
      <w:r w:rsidDel="00000000" w:rsidR="00000000" w:rsidRPr="00000000">
        <w:rPr>
          <w:vertAlign w:val="baseline"/>
          <w:rtl w:val="0"/>
        </w:rPr>
        <w:t xml:space="preserve">Referencias</w:t>
      </w:r>
    </w:p>
    <w:p w:rsidR="00000000" w:rsidDel="00000000" w:rsidP="00000000" w:rsidRDefault="00000000" w:rsidRPr="00000000" w14:paraId="0000002C">
      <w:pPr>
        <w:widowControl w:val="0"/>
        <w:spacing w:before="205.106201171875" w:line="279.37182426452637" w:lineRule="auto"/>
        <w:ind w:left="0" w:right="1400.21484375" w:firstLine="0"/>
        <w:jc w:val="both"/>
        <w:rPr>
          <w:sz w:val="22.079999923706055"/>
          <w:szCs w:val="22.079999923706055"/>
        </w:rPr>
      </w:pPr>
      <w:r w:rsidDel="00000000" w:rsidR="00000000" w:rsidRPr="00000000">
        <w:rPr>
          <w:sz w:val="22.079999923706055"/>
          <w:szCs w:val="22.079999923706055"/>
          <w:rtl w:val="0"/>
        </w:rPr>
        <w:t xml:space="preserve">En este documento se hace referencia a los siguientes documentos desarrollados por el equipo NexTech:</w:t>
      </w:r>
    </w:p>
    <w:p w:rsidR="00000000" w:rsidDel="00000000" w:rsidP="00000000" w:rsidRDefault="00000000" w:rsidRPr="00000000" w14:paraId="0000002D">
      <w:pPr>
        <w:widowControl w:val="0"/>
        <w:numPr>
          <w:ilvl w:val="0"/>
          <w:numId w:val="1"/>
        </w:numPr>
        <w:spacing w:after="0" w:before="205.106201171875"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Datos.</w:t>
      </w:r>
    </w:p>
    <w:p w:rsidR="00000000" w:rsidDel="00000000" w:rsidP="00000000" w:rsidRDefault="00000000" w:rsidRPr="00000000" w14:paraId="0000002E">
      <w:pPr>
        <w:widowControl w:val="0"/>
        <w:numPr>
          <w:ilvl w:val="0"/>
          <w:numId w:val="1"/>
        </w:numPr>
        <w:spacing w:after="0" w:before="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Especificación de Casos de Uso.</w:t>
      </w:r>
    </w:p>
    <w:p w:rsidR="00000000" w:rsidDel="00000000" w:rsidP="00000000" w:rsidRDefault="00000000" w:rsidRPr="00000000" w14:paraId="0000002F">
      <w:pPr>
        <w:widowControl w:val="0"/>
        <w:numPr>
          <w:ilvl w:val="0"/>
          <w:numId w:val="1"/>
        </w:numPr>
        <w:spacing w:before="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Casos de Uso.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keepNext w:val="1"/>
        <w:keepLines w:val="1"/>
        <w:rPr>
          <w:vertAlign w:val="baseline"/>
        </w:rPr>
      </w:pPr>
      <w:bookmarkStart w:colFirst="0" w:colLast="0" w:name="_heading=h.suh40ihe4czm" w:id="4"/>
      <w:bookmarkEnd w:id="4"/>
      <w:r w:rsidDel="00000000" w:rsidR="00000000" w:rsidRPr="00000000">
        <w:rPr>
          <w:vertAlign w:val="baseline"/>
          <w:rtl w:val="0"/>
        </w:rPr>
        <w:t xml:space="preserve">Visión general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Cada caso de uso presentado a partir de este punto, contará con su diseño; diagrama de paquetes, diagrama de interacción, diseño de flujo de eventos, y se especificará aquel o aquellos requerimiento/s no funcional/es que estén relacionados, si es que posee.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Por último, se incluirá al final del documento los diagramas de clases, diagramas de secuencia, diagramas de paquetes y diagrama de colaboración.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keepNext w:val="1"/>
        <w:widowControl w:val="0"/>
        <w:tabs>
          <w:tab w:val="left" w:leader="none" w:pos="0"/>
        </w:tabs>
        <w:spacing w:after="60" w:before="120" w:lineRule="auto"/>
        <w:ind w:left="0"/>
        <w:jc w:val="both"/>
        <w:rPr>
          <w:vertAlign w:val="baseline"/>
        </w:rPr>
      </w:pPr>
      <w:bookmarkStart w:colFirst="0" w:colLast="0" w:name="_heading=h.ge39bntkxxur" w:id="5"/>
      <w:bookmarkEnd w:id="5"/>
      <w:r w:rsidDel="00000000" w:rsidR="00000000" w:rsidRPr="00000000">
        <w:rPr>
          <w:vertAlign w:val="baseline"/>
          <w:rtl w:val="0"/>
        </w:rPr>
        <w:t xml:space="preserve">Diseño de Casos de Uso</w:t>
      </w:r>
    </w:p>
    <w:p w:rsidR="00000000" w:rsidDel="00000000" w:rsidP="00000000" w:rsidRDefault="00000000" w:rsidRPr="00000000" w14:paraId="00000037">
      <w:pPr>
        <w:pStyle w:val="Heading2"/>
        <w:rPr/>
      </w:pPr>
      <w:bookmarkStart w:colFirst="0" w:colLast="0" w:name="_heading=h.iwnjkdy4yune" w:id="6"/>
      <w:bookmarkEnd w:id="6"/>
      <w:r w:rsidDel="00000000" w:rsidR="00000000" w:rsidRPr="00000000">
        <w:rPr>
          <w:rtl w:val="0"/>
        </w:rPr>
        <w:t xml:space="preserve">Caso de Uso CU 01: Iniciar Sesión</w:t>
      </w:r>
    </w:p>
    <w:p w:rsidR="00000000" w:rsidDel="00000000" w:rsidP="00000000" w:rsidRDefault="00000000" w:rsidRPr="00000000" w14:paraId="00000038">
      <w:pPr>
        <w:pStyle w:val="Heading3"/>
        <w:widowControl w:val="0"/>
        <w:spacing w:before="247.113037109375" w:line="240" w:lineRule="auto"/>
        <w:ind w:left="0"/>
        <w:rPr/>
      </w:pPr>
      <w:bookmarkStart w:colFirst="0" w:colLast="0" w:name="_heading=h.qj6rcdk71ufp" w:id="7"/>
      <w:bookmarkEnd w:id="7"/>
      <w:r w:rsidDel="00000000" w:rsidR="00000000" w:rsidRPr="00000000">
        <w:rPr>
          <w:rtl w:val="0"/>
        </w:rPr>
        <w:t xml:space="preserve">Especificación de caso de uso de diseño</w:t>
      </w:r>
    </w:p>
    <w:p w:rsidR="00000000" w:rsidDel="00000000" w:rsidP="00000000" w:rsidRDefault="00000000" w:rsidRPr="00000000" w14:paraId="00000039">
      <w:pPr>
        <w:spacing w:before="0" w:line="276" w:lineRule="auto"/>
        <w:ind w:left="0"/>
        <w:rPr>
          <w:rFonts w:ascii="Arial" w:cs="Arial" w:eastAsia="Arial" w:hAnsi="Arial"/>
        </w:rPr>
      </w:pPr>
      <w:r w:rsidDel="00000000" w:rsidR="00000000" w:rsidRPr="00000000">
        <w:rPr>
          <w:rtl w:val="0"/>
        </w:rPr>
      </w:r>
    </w:p>
    <w:sdt>
      <w:sdtPr>
        <w:lock w:val="contentLocked"/>
        <w:id w:val="1105386834"/>
        <w:tag w:val="goog_rdk_5"/>
      </w:sdtPr>
      <w:sdtContent>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al sistema Kairos y presiona el botón “Ingresar con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ind w:left="0"/>
                  <w:rPr>
                    <w:rFonts w:ascii="Arial" w:cs="Arial" w:eastAsia="Arial" w:hAnsi="Arial"/>
                  </w:rPr>
                </w:pPr>
                <w:sdt>
                  <w:sdtPr>
                    <w:id w:val="-2134412348"/>
                    <w:tag w:val="goog_rdk_0"/>
                  </w:sdtPr>
                  <w:sdtContent>
                    <w:commentRangeStart w:id="0"/>
                  </w:sdtContent>
                </w:sdt>
                <w:r w:rsidDel="00000000" w:rsidR="00000000" w:rsidRPr="00000000">
                  <w:rPr>
                    <w:rFonts w:ascii="Arial" w:cs="Arial" w:eastAsia="Arial" w:hAnsi="Arial"/>
                    <w:rtl w:val="0"/>
                  </w:rPr>
                  <w:t xml:space="preserve">Acción</w:t>
                </w:r>
                <w:commentRangeEnd w:id="0"/>
                <w:r w:rsidDel="00000000" w:rsidR="00000000" w:rsidRPr="00000000">
                  <w:commentReference w:id="0"/>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desplegarse.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se despliega.</w:t>
                </w:r>
              </w:p>
              <w:sdt>
                <w:sdtPr>
                  <w:id w:val="-1736941049"/>
                  <w:tag w:val="goog_rdk_3"/>
                </w:sdtPr>
                <w:sdtContent>
                  <w:p w:rsidR="00000000" w:rsidDel="00000000" w:rsidP="00000000" w:rsidRDefault="00000000" w:rsidRPr="00000000" w14:paraId="0000004C">
                    <w:pPr>
                      <w:widowControl w:val="0"/>
                      <w:spacing w:before="0" w:line="240" w:lineRule="auto"/>
                      <w:ind w:left="0"/>
                      <w:rPr>
                        <w:del w:author="Agustina Maldonado" w:id="0" w:date="2025-10-16T00:47:09Z"/>
                        <w:rFonts w:ascii="Arial" w:cs="Arial" w:eastAsia="Arial" w:hAnsi="Arial"/>
                      </w:rPr>
                    </w:pPr>
                    <w:sdt>
                      <w:sdtPr>
                        <w:id w:val="-932475885"/>
                        <w:tag w:val="goog_rdk_2"/>
                      </w:sdtPr>
                      <w:sdtContent>
                        <w:del w:author="Agustina Maldonado" w:id="0" w:date="2025-10-16T00:47:09Z">
                          <w:r w:rsidDel="00000000" w:rsidR="00000000" w:rsidRPr="00000000">
                            <w:rPr>
                              <w:rFonts w:ascii="Arial" w:cs="Arial" w:eastAsia="Arial" w:hAnsi="Arial"/>
                              <w:rtl w:val="0"/>
                            </w:rPr>
                            <w:delText xml:space="preserve">El sistema despliega la opción de “Ingresar con Google”.</w:delText>
                          </w:r>
                        </w:del>
                      </w:sdtContent>
                    </w:sdt>
                  </w:p>
                </w:sdtContent>
              </w:sdt>
              <w:p w:rsidR="00000000" w:rsidDel="00000000" w:rsidP="00000000" w:rsidRDefault="00000000" w:rsidRPr="00000000" w14:paraId="0000004D">
                <w:pPr>
                  <w:widowControl w:val="0"/>
                  <w:spacing w:before="0" w:line="240" w:lineRule="auto"/>
                  <w:ind w:left="0"/>
                  <w:rPr>
                    <w:rFonts w:ascii="Arial" w:cs="Arial" w:eastAsia="Arial" w:hAnsi="Arial"/>
                  </w:rPr>
                </w:pPr>
                <w:sdt>
                  <w:sdtPr>
                    <w:id w:val="-330245170"/>
                    <w:tag w:val="goog_rdk_4"/>
                  </w:sdtPr>
                  <w:sdtContent>
                    <w:del w:author="Agustina Maldonado" w:id="0" w:date="2025-10-16T00:47:09Z">
                      <w:r w:rsidDel="00000000" w:rsidR="00000000" w:rsidRPr="00000000">
                        <w:rPr>
                          <w:rFonts w:ascii="Arial" w:cs="Arial" w:eastAsia="Arial" w:hAnsi="Arial"/>
                          <w:rtl w:val="0"/>
                        </w:rPr>
                        <w:delText xml:space="preserve">El usuario selecciona la opción.</w:delText>
                      </w:r>
                    </w:del>
                  </w:sdtContent>
                </w:sdt>
                <w:r w:rsidDel="00000000" w:rsidR="00000000" w:rsidRPr="00000000">
                  <w:rPr>
                    <w:rtl w:val="0"/>
                  </w:rPr>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los datos “</w:t>
                </w:r>
              </w:p>
              <w:p w:rsidR="00000000" w:rsidDel="00000000" w:rsidP="00000000" w:rsidRDefault="00000000" w:rsidRPr="00000000" w14:paraId="000000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sdtContent>
    </w:sdt>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5D">
      <w:pPr>
        <w:tabs>
          <w:tab w:val="left" w:leader="none" w:pos="0"/>
        </w:tabs>
        <w:ind w:left="109" w:firstLine="0"/>
        <w:jc w:val="both"/>
        <w:rPr>
          <w:i w:val="1"/>
          <w:color w:val="548dd4"/>
        </w:rPr>
      </w:pPr>
      <w:r w:rsidDel="00000000" w:rsidR="00000000" w:rsidRPr="00000000">
        <w:rPr>
          <w:rtl w:val="0"/>
        </w:rPr>
      </w:r>
    </w:p>
    <w:p w:rsidR="00000000" w:rsidDel="00000000" w:rsidP="00000000" w:rsidRDefault="00000000" w:rsidRPr="00000000" w14:paraId="0000005E">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5F">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060">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61">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62">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063">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4nj6hhb1uuiz" w:id="11"/>
      <w:bookmarkEnd w:id="11"/>
      <w:r w:rsidDel="00000000" w:rsidR="00000000" w:rsidRPr="00000000">
        <w:rPr>
          <w:rtl w:val="0"/>
        </w:rPr>
        <w:t xml:space="preserve">Caso de Uso CU 02: Exportar Información</w:t>
      </w:r>
    </w:p>
    <w:p w:rsidR="00000000" w:rsidDel="00000000" w:rsidP="00000000" w:rsidRDefault="00000000" w:rsidRPr="00000000" w14:paraId="00000065">
      <w:pPr>
        <w:pStyle w:val="Heading3"/>
        <w:widowControl w:val="0"/>
        <w:spacing w:before="247.113037109375" w:line="240" w:lineRule="auto"/>
        <w:ind w:left="0"/>
        <w:rPr/>
      </w:pPr>
      <w:bookmarkStart w:colFirst="0" w:colLast="0" w:name="_heading=h.sfrv74y59shd" w:id="12"/>
      <w:bookmarkEnd w:id="12"/>
      <w:r w:rsidDel="00000000" w:rsidR="00000000" w:rsidRPr="00000000">
        <w:rPr>
          <w:rtl w:val="0"/>
        </w:rPr>
        <w:t xml:space="preserve">Especificación de caso de uso de diseño</w:t>
      </w:r>
    </w:p>
    <w:sdt>
      <w:sdtPr>
        <w:lock w:val="contentLocked"/>
        <w:id w:val="1649000051"/>
        <w:tag w:val="goog_rdk_6"/>
      </w:sdtPr>
      <w:sdtContent>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0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0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0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0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sdtContent>
    </w:sdt>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8D">
      <w:pPr>
        <w:tabs>
          <w:tab w:val="left" w:leader="none" w:pos="0"/>
        </w:tabs>
        <w:ind w:left="109" w:firstLine="0"/>
        <w:jc w:val="both"/>
        <w:rPr>
          <w:i w:val="1"/>
          <w:color w:val="548dd4"/>
        </w:rPr>
      </w:pPr>
      <w:r w:rsidDel="00000000" w:rsidR="00000000" w:rsidRPr="00000000">
        <w:rPr>
          <w:rtl w:val="0"/>
        </w:rPr>
      </w:r>
    </w:p>
    <w:p w:rsidR="00000000" w:rsidDel="00000000" w:rsidP="00000000" w:rsidRDefault="00000000" w:rsidRPr="00000000" w14:paraId="0000008E">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8F">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090">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91">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92">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093">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94">
      <w:pPr>
        <w:pStyle w:val="Heading2"/>
        <w:rPr/>
      </w:pPr>
      <w:bookmarkStart w:colFirst="0" w:colLast="0" w:name="_heading=h.f08qnf2l1j6f" w:id="13"/>
      <w:bookmarkEnd w:id="13"/>
      <w:r w:rsidDel="00000000" w:rsidR="00000000" w:rsidRPr="00000000">
        <w:rPr>
          <w:rtl w:val="0"/>
        </w:rPr>
        <w:t xml:space="preserve">Caso de Uso CU 03: Asignar Rol</w:t>
      </w:r>
    </w:p>
    <w:p w:rsidR="00000000" w:rsidDel="00000000" w:rsidP="00000000" w:rsidRDefault="00000000" w:rsidRPr="00000000" w14:paraId="00000095">
      <w:pPr>
        <w:pStyle w:val="Heading3"/>
        <w:widowControl w:val="0"/>
        <w:spacing w:before="247.113037109375" w:line="240" w:lineRule="auto"/>
        <w:ind w:left="0"/>
        <w:rPr>
          <w:rFonts w:ascii="Arial" w:cs="Arial" w:eastAsia="Arial" w:hAnsi="Arial"/>
          <w:color w:val="000000"/>
          <w:sz w:val="22"/>
          <w:szCs w:val="22"/>
        </w:rPr>
      </w:pPr>
      <w:bookmarkStart w:colFirst="0" w:colLast="0" w:name="_heading=h.tl4cgil0eeiy" w:id="14"/>
      <w:bookmarkEnd w:id="14"/>
      <w:r w:rsidDel="00000000" w:rsidR="00000000" w:rsidRPr="00000000">
        <w:rPr>
          <w:rtl w:val="0"/>
        </w:rPr>
        <w:t xml:space="preserve">Especificación de caso de uso de diseño</w:t>
      </w:r>
      <w:r w:rsidDel="00000000" w:rsidR="00000000" w:rsidRPr="00000000">
        <w:rPr>
          <w:rtl w:val="0"/>
        </w:rPr>
      </w:r>
    </w:p>
    <w:sdt>
      <w:sdtPr>
        <w:lock w:val="contentLocked"/>
        <w:id w:val="-1833124642"/>
        <w:tag w:val="goog_rdk_7"/>
      </w:sdtPr>
      <w:sdtContent>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p>
              <w:p w:rsidR="00000000" w:rsidDel="00000000" w:rsidP="00000000" w:rsidRDefault="00000000" w:rsidRPr="00000000" w14:paraId="000000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0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0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0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0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sdtContent>
    </w:sdt>
    <w:p w:rsidR="00000000" w:rsidDel="00000000" w:rsidP="00000000" w:rsidRDefault="00000000" w:rsidRPr="00000000" w14:paraId="000000B3">
      <w:pPr>
        <w:spacing w:before="0" w:line="276" w:lineRule="auto"/>
        <w:ind w:left="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B6">
      <w:pPr>
        <w:tabs>
          <w:tab w:val="left" w:leader="none" w:pos="0"/>
        </w:tabs>
        <w:ind w:left="109" w:firstLine="0"/>
        <w:jc w:val="both"/>
        <w:rPr>
          <w:i w:val="1"/>
          <w:color w:val="548dd4"/>
        </w:rPr>
      </w:pPr>
      <w:r w:rsidDel="00000000" w:rsidR="00000000" w:rsidRPr="00000000">
        <w:rPr>
          <w:rtl w:val="0"/>
        </w:rPr>
      </w:r>
    </w:p>
    <w:p w:rsidR="00000000" w:rsidDel="00000000" w:rsidP="00000000" w:rsidRDefault="00000000" w:rsidRPr="00000000" w14:paraId="000000B7">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B8">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0B9">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BA">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BB">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0BC">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BD">
      <w:pPr>
        <w:pStyle w:val="Heading3"/>
        <w:widowControl w:val="0"/>
        <w:spacing w:before="247.113037109375" w:line="240" w:lineRule="auto"/>
        <w:ind w:left="0"/>
        <w:rPr>
          <w:rFonts w:ascii="Arial" w:cs="Arial" w:eastAsia="Arial" w:hAnsi="Arial"/>
          <w:color w:val="000000"/>
          <w:sz w:val="22"/>
          <w:szCs w:val="22"/>
        </w:rPr>
      </w:pPr>
      <w:bookmarkStart w:colFirst="0" w:colLast="0" w:name="_heading=h.4l6qe3wcjwy7" w:id="15"/>
      <w:bookmarkEnd w:id="15"/>
      <w:r w:rsidDel="00000000" w:rsidR="00000000" w:rsidRPr="00000000">
        <w:rPr>
          <w:rtl w:val="0"/>
        </w:rPr>
      </w:r>
    </w:p>
    <w:p w:rsidR="00000000" w:rsidDel="00000000" w:rsidP="00000000" w:rsidRDefault="00000000" w:rsidRPr="00000000" w14:paraId="000000BE">
      <w:pPr>
        <w:spacing w:before="0" w:line="276" w:lineRule="auto"/>
        <w:ind w:left="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C1">
      <w:pPr>
        <w:pStyle w:val="Heading2"/>
        <w:rPr/>
      </w:pPr>
      <w:bookmarkStart w:colFirst="0" w:colLast="0" w:name="_heading=h.8nefth3w9f51" w:id="16"/>
      <w:bookmarkEnd w:id="16"/>
      <w:r w:rsidDel="00000000" w:rsidR="00000000" w:rsidRPr="00000000">
        <w:rPr>
          <w:rtl w:val="0"/>
        </w:rPr>
        <w:t xml:space="preserve">Caso de Uso CU 05: Crear Proyecto </w:t>
      </w:r>
    </w:p>
    <w:p w:rsidR="00000000" w:rsidDel="00000000" w:rsidP="00000000" w:rsidRDefault="00000000" w:rsidRPr="00000000" w14:paraId="000000C2">
      <w:pPr>
        <w:pStyle w:val="Heading3"/>
        <w:widowControl w:val="0"/>
        <w:spacing w:before="247.113037109375" w:line="240" w:lineRule="auto"/>
        <w:ind w:left="0"/>
        <w:rPr>
          <w:rFonts w:ascii="Arial" w:cs="Arial" w:eastAsia="Arial" w:hAnsi="Arial"/>
        </w:rPr>
      </w:pPr>
      <w:bookmarkStart w:colFirst="0" w:colLast="0" w:name="_heading=h.8hlp4lyzh7ug" w:id="17"/>
      <w:bookmarkEnd w:id="17"/>
      <w:r w:rsidDel="00000000" w:rsidR="00000000" w:rsidRPr="00000000">
        <w:rPr>
          <w:rtl w:val="0"/>
        </w:rPr>
        <w:t xml:space="preserve">Especificación de caso de uso de diseño</w:t>
      </w:r>
      <w:r w:rsidDel="00000000" w:rsidR="00000000" w:rsidRPr="00000000">
        <w:rPr>
          <w:rtl w:val="0"/>
        </w:rPr>
      </w:r>
    </w:p>
    <w:sdt>
      <w:sdtPr>
        <w:lock w:val="contentLocked"/>
        <w:id w:val="1351068166"/>
        <w:tag w:val="goog_rdk_8"/>
      </w:sdtPr>
      <w:sdtContent>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0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0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0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sdtContent>
    </w:sdt>
    <w:p w:rsidR="00000000" w:rsidDel="00000000" w:rsidP="00000000" w:rsidRDefault="00000000" w:rsidRPr="00000000" w14:paraId="000000E4">
      <w:pPr>
        <w:spacing w:before="0" w:line="276" w:lineRule="auto"/>
        <w:ind w:left="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E7">
      <w:pPr>
        <w:tabs>
          <w:tab w:val="left" w:leader="none" w:pos="0"/>
        </w:tabs>
        <w:ind w:left="109" w:firstLine="0"/>
        <w:jc w:val="both"/>
        <w:rPr>
          <w:i w:val="1"/>
          <w:color w:val="548dd4"/>
        </w:rPr>
      </w:pPr>
      <w:r w:rsidDel="00000000" w:rsidR="00000000" w:rsidRPr="00000000">
        <w:rPr>
          <w:rtl w:val="0"/>
        </w:rPr>
      </w:r>
    </w:p>
    <w:p w:rsidR="00000000" w:rsidDel="00000000" w:rsidP="00000000" w:rsidRDefault="00000000" w:rsidRPr="00000000" w14:paraId="000000E8">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9">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0EA">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B">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C">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0ED">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E">
      <w:pPr>
        <w:pStyle w:val="Heading2"/>
        <w:rPr/>
      </w:pPr>
      <w:bookmarkStart w:colFirst="0" w:colLast="0" w:name="_heading=h.m42nw09w2vr6" w:id="18"/>
      <w:bookmarkEnd w:id="18"/>
      <w:r w:rsidDel="00000000" w:rsidR="00000000" w:rsidRPr="00000000">
        <w:rPr>
          <w:rtl w:val="0"/>
        </w:rPr>
        <w:t xml:space="preserve">Caso de Uso CU 06: Modificar Proyecto </w:t>
      </w:r>
    </w:p>
    <w:p w:rsidR="00000000" w:rsidDel="00000000" w:rsidP="00000000" w:rsidRDefault="00000000" w:rsidRPr="00000000" w14:paraId="000000EF">
      <w:pPr>
        <w:keepNext w:val="1"/>
        <w:keepLines w:val="1"/>
        <w:rPr>
          <w:rFonts w:ascii="Arial" w:cs="Arial" w:eastAsia="Arial" w:hAnsi="Arial"/>
          <w:color w:val="000000"/>
          <w:sz w:val="22"/>
          <w:szCs w:val="22"/>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Especificación de caso de uso de diseño</w:t>
      </w:r>
      <w:r w:rsidDel="00000000" w:rsidR="00000000" w:rsidRPr="00000000">
        <w:rPr>
          <w:rtl w:val="0"/>
        </w:rPr>
      </w:r>
    </w:p>
    <w:sdt>
      <w:sdtPr>
        <w:lock w:val="contentLocked"/>
        <w:id w:val="400140964"/>
        <w:tag w:val="goog_rdk_9"/>
      </w:sdtPr>
      <w:sdtContent>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0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sdtContent>
    </w:sdt>
    <w:p w:rsidR="00000000" w:rsidDel="00000000" w:rsidP="00000000" w:rsidRDefault="00000000" w:rsidRPr="00000000" w14:paraId="00000111">
      <w:pPr>
        <w:keepNext w:val="1"/>
        <w:keepLines w:val="1"/>
        <w:rPr>
          <w:rFonts w:ascii="Cambria" w:cs="Cambria" w:eastAsia="Cambria" w:hAnsi="Cambria"/>
          <w:b w:val="1"/>
          <w:color w:val="4f81bd"/>
        </w:rPr>
      </w:pPr>
      <w:bookmarkStart w:colFirst="0" w:colLast="0" w:name="_heading=h.w5b4ppiowu" w:id="19"/>
      <w:bookmarkEnd w:id="19"/>
      <w:r w:rsidDel="00000000" w:rsidR="00000000" w:rsidRPr="00000000">
        <w:rPr>
          <w:rtl w:val="0"/>
        </w:rPr>
      </w:r>
    </w:p>
    <w:p w:rsidR="00000000" w:rsidDel="00000000" w:rsidP="00000000" w:rsidRDefault="00000000" w:rsidRPr="00000000" w14:paraId="00000112">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113">
      <w:pPr>
        <w:keepNext w:val="1"/>
        <w:keepLines w:val="1"/>
        <w:rPr>
          <w:rFonts w:ascii="Cambria" w:cs="Cambria" w:eastAsia="Cambria" w:hAnsi="Cambria"/>
          <w:b w:val="1"/>
          <w:color w:val="4f81bd"/>
        </w:rPr>
      </w:pPr>
      <w:bookmarkStart w:colFirst="0" w:colLast="0" w:name="_heading=h.491fmjb324ng" w:id="20"/>
      <w:bookmarkEnd w:id="20"/>
      <w:r w:rsidDel="00000000" w:rsidR="00000000" w:rsidRPr="00000000">
        <w:rPr>
          <w:rtl w:val="0"/>
        </w:rPr>
      </w:r>
    </w:p>
    <w:p w:rsidR="00000000" w:rsidDel="00000000" w:rsidP="00000000" w:rsidRDefault="00000000" w:rsidRPr="00000000" w14:paraId="00000114">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115">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16">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17">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118">
      <w:pPr>
        <w:spacing w:before="0" w:line="276" w:lineRule="auto"/>
        <w:ind w:left="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keepNext w:val="1"/>
        <w:keepLines w:val="1"/>
        <w:ind w:left="0" w:firstLine="0"/>
        <w:rPr>
          <w:rFonts w:ascii="Cambria" w:cs="Cambria" w:eastAsia="Cambria" w:hAnsi="Cambria"/>
          <w:b w:val="1"/>
          <w:color w:val="4f81bd"/>
        </w:rPr>
      </w:pPr>
      <w:bookmarkStart w:colFirst="0" w:colLast="0" w:name="_heading=h.gorif5dedybh" w:id="9"/>
      <w:bookmarkEnd w:id="9"/>
      <w:r w:rsidDel="00000000" w:rsidR="00000000" w:rsidRPr="00000000">
        <w:rPr>
          <w:rtl w:val="0"/>
        </w:rPr>
      </w:r>
    </w:p>
    <w:p w:rsidR="00000000" w:rsidDel="00000000" w:rsidP="00000000" w:rsidRDefault="00000000" w:rsidRPr="00000000" w14:paraId="0000011B">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1C">
      <w:pPr>
        <w:pStyle w:val="Heading2"/>
        <w:rPr/>
      </w:pPr>
      <w:bookmarkStart w:colFirst="0" w:colLast="0" w:name="_heading=h.csafasrl02tf" w:id="21"/>
      <w:bookmarkEnd w:id="21"/>
      <w:r w:rsidDel="00000000" w:rsidR="00000000" w:rsidRPr="00000000">
        <w:rPr>
          <w:rtl w:val="0"/>
        </w:rPr>
        <w:t xml:space="preserve">Caso de Uso CU ##: Gestionar Tarea</w:t>
      </w:r>
    </w:p>
    <w:p w:rsidR="00000000" w:rsidDel="00000000" w:rsidP="00000000" w:rsidRDefault="00000000" w:rsidRPr="00000000" w14:paraId="0000011D">
      <w:pPr>
        <w:pStyle w:val="Heading3"/>
        <w:widowControl w:val="0"/>
        <w:spacing w:before="247.113037109375" w:line="240" w:lineRule="auto"/>
        <w:ind w:left="0"/>
        <w:rPr/>
      </w:pPr>
      <w:bookmarkStart w:colFirst="0" w:colLast="0" w:name="_heading=h.m2vmsfor9qt4" w:id="22"/>
      <w:bookmarkEnd w:id="22"/>
      <w:r w:rsidDel="00000000" w:rsidR="00000000" w:rsidRPr="00000000">
        <w:rPr>
          <w:rtl w:val="0"/>
        </w:rPr>
        <w:t xml:space="preserve">Especificación de caso de uso de diseño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121">
      <w:pPr>
        <w:tabs>
          <w:tab w:val="left" w:leader="none" w:pos="0"/>
        </w:tabs>
        <w:ind w:left="109" w:firstLine="0"/>
        <w:jc w:val="both"/>
        <w:rPr>
          <w:i w:val="1"/>
          <w:color w:val="548dd4"/>
        </w:rPr>
      </w:pPr>
      <w:r w:rsidDel="00000000" w:rsidR="00000000" w:rsidRPr="00000000">
        <w:rPr>
          <w:rtl w:val="0"/>
        </w:rPr>
      </w:r>
    </w:p>
    <w:p w:rsidR="00000000" w:rsidDel="00000000" w:rsidP="00000000" w:rsidRDefault="00000000" w:rsidRPr="00000000" w14:paraId="00000122">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23">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124">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25">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26">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127">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28">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129">
      <w:pPr>
        <w:pStyle w:val="Heading2"/>
        <w:keepNext w:val="1"/>
        <w:keepLines w:val="1"/>
        <w:rPr>
          <w:vertAlign w:val="baseline"/>
        </w:rPr>
      </w:pPr>
      <w:bookmarkStart w:colFirst="0" w:colLast="0" w:name="_heading=h.ba57zouvno8x" w:id="23"/>
      <w:bookmarkEnd w:id="23"/>
      <w:r w:rsidDel="00000000" w:rsidR="00000000" w:rsidRPr="00000000">
        <w:rPr>
          <w:rtl w:val="0"/>
        </w:rPr>
        <w:t xml:space="preserve">Caso de Uso 20: Registro de tiempo por cronómetro</w:t>
      </w:r>
      <w:r w:rsidDel="00000000" w:rsidR="00000000" w:rsidRPr="00000000">
        <w:rPr>
          <w:rtl w:val="0"/>
        </w:rPr>
      </w:r>
    </w:p>
    <w:p w:rsidR="00000000" w:rsidDel="00000000" w:rsidP="00000000" w:rsidRDefault="00000000" w:rsidRPr="00000000" w14:paraId="0000012A">
      <w:pPr>
        <w:pStyle w:val="Heading3"/>
        <w:widowControl w:val="0"/>
        <w:spacing w:before="247.113037109375" w:line="240" w:lineRule="auto"/>
        <w:ind w:left="0"/>
        <w:rPr/>
      </w:pPr>
      <w:bookmarkStart w:colFirst="0" w:colLast="0" w:name="_heading=h.ucrph4lbx3tb" w:id="24"/>
      <w:bookmarkEnd w:id="24"/>
      <w:r w:rsidDel="00000000" w:rsidR="00000000" w:rsidRPr="00000000">
        <w:rPr>
          <w:rtl w:val="0"/>
        </w:rPr>
        <w:t xml:space="preserve">Especificación de caso de uso de diseño</w:t>
      </w:r>
    </w:p>
    <w:p w:rsidR="00000000" w:rsidDel="00000000" w:rsidP="00000000" w:rsidRDefault="00000000" w:rsidRPr="00000000" w14:paraId="0000012B">
      <w:pPr>
        <w:pStyle w:val="Heading2"/>
        <w:spacing w:after="60" w:before="120" w:lineRule="auto"/>
        <w:ind w:left="0" w:firstLine="0"/>
        <w:rPr>
          <w:rFonts w:ascii="Arial" w:cs="Arial" w:eastAsia="Arial" w:hAnsi="Arial"/>
          <w:color w:val="000000"/>
          <w:sz w:val="22"/>
          <w:szCs w:val="22"/>
        </w:rPr>
      </w:pPr>
      <w:bookmarkStart w:colFirst="0" w:colLast="0" w:name="_heading=h.v1atl8th7fni" w:id="25"/>
      <w:bookmarkEnd w:id="25"/>
      <w:r w:rsidDel="00000000" w:rsidR="00000000" w:rsidRPr="00000000">
        <w:rPr>
          <w:rtl w:val="0"/>
        </w:rPr>
      </w:r>
    </w:p>
    <w:sdt>
      <w:sdtPr>
        <w:lock w:val="contentLocked"/>
        <w:id w:val="-838756822"/>
        <w:tag w:val="goog_rdk_10"/>
      </w:sdtPr>
      <w:sdtContent>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Miembro, 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35">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la opción “Registrar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la opción “Registrar Tiempo” desde la PantallaInicio. La PantallaInicio envía el evento a la InterfazUsuario. La InterfazUsuario envía el evento al ManejadorTarea.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ManejadorTarea solicita desplegarPantallaTiempos al InterfazUsuario.</w:t>
                </w:r>
              </w:p>
              <w:p w:rsidR="00000000" w:rsidDel="00000000" w:rsidP="00000000" w:rsidRDefault="00000000" w:rsidRPr="00000000" w14:paraId="00000142">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InterfazUsuario solicita a la PantallaTiempos desplegarse. La PantallaTiempos se despliega.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una tarea y presiona el botón “Iniciar”. La PantallaTiempos solicita validarEstadoTarea a InterfazUsuario. La InterfazUsuario envía la solicitud al ManejadorTarea. El ManejadorTarea envía la solicitud a InterfazBDD. La InterfazBDD envía la solicitud a la BDD y ésta valida la petición, cambiando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ManejadorTarea solicita a la InterfazApiTogglTrack iniciarCronometro. La InterfazApiTogglTrack envía la solicitud a la ApiTogglTrack, y ésta valida la acción.</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ApiTogglTrack inicia el cronómetro y envía a la InterfazApiTogglTrack un mensaje de confirmación. La InterfazApiTogglTrack envía el mensaje a la InterfazUsuario y ésta refleja el cronómetro iniciado en la PantallaTiempos. </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presiona el botón “Pausar” y la PantallaTiempos envía el evento pausarCronometro a la InterfazUsuario. La InterfazUsuario envía el evento al ManejadorTarea, quien lo envía a la InterfazApiTogglTrack . La InterfazApiTogglTrack envía el evento a la ApiTogglTrack y ésta lo ejecuta. La ApiTogglTrack envía un mensaje de confirmación a la InterfazApiTogglTrack. La InterfazApiTogglTrack envía un mensaje de confirmación al ManejadorTarea. El ManejadorTarea envía el evento registrarTiempo a la InterfazBDD. La InterfazBDD envía el evento a la BDD. La BDD lo valida y actualiza los datos.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BDD detecta que la tarea sobre la que se solicita registrar tiempo se encuentra con el estado ‘finalizado’. La BDD envía un mensaje de error a la InterfazBDD. La InterfazBDD envía el mensaje a la InterfazUsuario. La InterfazUsuario envía el mensaje a la PantallaTiempos . En la PantallaTiempos se muestra el mensaje de error. Continúa en el CU20, paso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InterfazApiTogglTrack no logra comunicarse con la ApiTogglTrack. La InterfazApiTogglTrack envía un mensaje de error a la InterfazUsuario. La InterfazUsuario envía el mensaje de error a la PantallaTiempos. Continúa en el CU20, paso 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InterfazApiTogglTrack no logra comunicarse con la ApiTogglTrack. La InterfazApiTogglTrack envía un mensaje de error a la InterfazUsuario. La InterfazUsuario envía el mensaje de error a la PantallaTiempos. Continúa en el CU20, paso 3.</w:t>
                </w:r>
              </w:p>
            </w:tc>
          </w:tr>
        </w:tbl>
      </w:sdtContent>
    </w:sdt>
    <w:p w:rsidR="00000000" w:rsidDel="00000000" w:rsidP="00000000" w:rsidRDefault="00000000" w:rsidRPr="00000000" w14:paraId="0000015B">
      <w:pPr>
        <w:spacing w:before="0" w:line="276" w:lineRule="auto"/>
        <w:ind w:left="0" w:firstLine="0"/>
        <w:rPr>
          <w:rFonts w:ascii="Cambria" w:cs="Cambria" w:eastAsia="Cambria" w:hAnsi="Cambria"/>
          <w:b w:val="1"/>
          <w:color w:val="4f81bd"/>
          <w:sz w:val="22.079999923706055"/>
          <w:szCs w:val="22.079999923706055"/>
        </w:rPr>
      </w:pPr>
      <w:r w:rsidDel="00000000" w:rsidR="00000000" w:rsidRPr="00000000">
        <w:rPr>
          <w:rtl w:val="0"/>
        </w:rPr>
      </w:r>
    </w:p>
    <w:p w:rsidR="00000000" w:rsidDel="00000000" w:rsidP="00000000" w:rsidRDefault="00000000" w:rsidRPr="00000000" w14:paraId="0000015C">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5D">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5E">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5F">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60">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61">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62">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63">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3"/>
        <w:keepNext w:val="1"/>
        <w:keepLines w:val="1"/>
        <w:rPr>
          <w:vertAlign w:val="baseline"/>
        </w:rPr>
      </w:pPr>
      <w:bookmarkStart w:colFirst="0" w:colLast="0" w:name="_heading=h.cn690lenm6wb" w:id="26"/>
      <w:bookmarkEnd w:id="26"/>
      <w:sdt>
        <w:sdtPr>
          <w:id w:val="-1950658467"/>
          <w:tag w:val="goog_rdk_11"/>
        </w:sdtPr>
        <w:sdtContent>
          <w:commentRangeStart w:id="1"/>
        </w:sdtContent>
      </w:sdt>
      <w:r w:rsidDel="00000000" w:rsidR="00000000" w:rsidRPr="00000000">
        <w:rPr>
          <w:vertAlign w:val="baseline"/>
          <w:rtl w:val="0"/>
        </w:rPr>
        <w:t xml:space="preserve">Diagrama de</w:t>
      </w:r>
      <w:commentRangeEnd w:id="1"/>
      <w:r w:rsidDel="00000000" w:rsidR="00000000" w:rsidRPr="00000000">
        <w:commentReference w:id="1"/>
      </w:r>
      <w:r w:rsidDel="00000000" w:rsidR="00000000" w:rsidRPr="00000000">
        <w:rPr>
          <w:rtl w:val="0"/>
        </w:rPr>
        <w:t xml:space="preserve"> Secuencia</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b w:val="1"/>
        </w:rPr>
      </w:pPr>
      <w:r w:rsidDel="00000000" w:rsidR="00000000" w:rsidRPr="00000000">
        <w:rPr>
          <w:b w:val="1"/>
          <w:rtl w:val="0"/>
        </w:rPr>
        <w:t xml:space="preserve">Figura 01 - Diagrama de secuencia CU20: Registrar tiempo por cronómetro</w:t>
      </w:r>
      <w:r w:rsidDel="00000000" w:rsidR="00000000" w:rsidRPr="00000000">
        <w:drawing>
          <wp:anchor allowOverlap="1" behindDoc="0" distB="114300" distT="114300" distL="114300" distR="114300" hidden="0" layoutInCell="1" locked="0" relativeHeight="0" simplePos="0">
            <wp:simplePos x="0" y="0"/>
            <wp:positionH relativeFrom="column">
              <wp:posOffset>-561973</wp:posOffset>
            </wp:positionH>
            <wp:positionV relativeFrom="paragraph">
              <wp:posOffset>167111</wp:posOffset>
            </wp:positionV>
            <wp:extent cx="6316366" cy="5792788"/>
            <wp:effectExtent b="0" l="0" r="0" t="0"/>
            <wp:wrapSquare wrapText="bothSides" distB="114300" distT="114300" distL="114300" distR="114300"/>
            <wp:docPr id="4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16366" cy="5792788"/>
                    </a:xfrm>
                    <a:prstGeom prst="rect"/>
                    <a:ln/>
                  </pic:spPr>
                </pic:pic>
              </a:graphicData>
            </a:graphic>
          </wp:anchor>
        </w:drawing>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6A">
      <w:pPr>
        <w:keepNext w:val="1"/>
        <w:keepLines w:val="1"/>
        <w:rPr>
          <w:rFonts w:ascii="Cambria" w:cs="Cambria" w:eastAsia="Cambria" w:hAnsi="Cambria"/>
          <w:b w:val="1"/>
          <w:color w:val="4f81bd"/>
        </w:rPr>
      </w:pPr>
      <w:bookmarkStart w:colFirst="0" w:colLast="0" w:name="_heading=h.wzrgrh507pin" w:id="27"/>
      <w:bookmarkEnd w:id="27"/>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16B">
      <w:pPr>
        <w:tabs>
          <w:tab w:val="left" w:leader="none" w:pos="0"/>
        </w:tabs>
        <w:ind w:left="115" w:hanging="5.9999999999999964"/>
        <w:jc w:val="both"/>
        <w:rPr>
          <w:i w:val="1"/>
          <w:color w:val="548dd4"/>
        </w:rPr>
      </w:pPr>
      <w:r w:rsidDel="00000000" w:rsidR="00000000" w:rsidRPr="00000000">
        <w:rPr>
          <w:i w:val="1"/>
          <w:color w:val="548dd4"/>
          <w:rtl w:val="0"/>
        </w:rPr>
        <w:t xml:space="preserve">[Descripción escrita en términos de objetos y subsistemas de diseño, que explica y complementa el diagrama de interacción y sus niveles.]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rtl w:val="0"/>
        </w:rPr>
      </w:r>
    </w:p>
    <w:p w:rsidR="00000000" w:rsidDel="00000000" w:rsidP="00000000" w:rsidRDefault="00000000" w:rsidRPr="00000000" w14:paraId="0000016D">
      <w:pPr>
        <w:keepNext w:val="1"/>
        <w:keepLines w:val="1"/>
        <w:rPr>
          <w:rFonts w:ascii="Cambria" w:cs="Cambria" w:eastAsia="Cambria" w:hAnsi="Cambria"/>
          <w:b w:val="1"/>
          <w:color w:val="4f81bd"/>
        </w:rPr>
      </w:pPr>
      <w:bookmarkStart w:colFirst="0" w:colLast="0" w:name="_heading=h.wzrgrh507pin" w:id="27"/>
      <w:bookmarkEnd w:id="27"/>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16E">
      <w:pPr>
        <w:tabs>
          <w:tab w:val="left" w:leader="none" w:pos="0"/>
        </w:tabs>
        <w:ind w:left="115" w:hanging="5.9999999999999964"/>
        <w:jc w:val="both"/>
        <w:rPr>
          <w:i w:val="1"/>
          <w:color w:val="548dd4"/>
        </w:rPr>
      </w:pPr>
      <w:r w:rsidDel="00000000" w:rsidR="00000000" w:rsidRPr="00000000">
        <w:rPr>
          <w:i w:val="1"/>
          <w:color w:val="548dd4"/>
          <w:rtl w:val="0"/>
        </w:rPr>
        <w:t xml:space="preserve">[Descripción escrita en términos de objetos y subsistemas de diseño, que explica y complementa el diagrama de interacción y sus niveles.]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rtl w:val="0"/>
        </w:rPr>
      </w:r>
    </w:p>
    <w:p w:rsidR="00000000" w:rsidDel="00000000" w:rsidP="00000000" w:rsidRDefault="00000000" w:rsidRPr="00000000" w14:paraId="00000170">
      <w:pPr>
        <w:pStyle w:val="Heading2"/>
        <w:rPr/>
      </w:pPr>
      <w:bookmarkStart w:colFirst="0" w:colLast="0" w:name="_heading=h.n4mrj86ezv0l" w:id="28"/>
      <w:bookmarkEnd w:id="28"/>
      <w:r w:rsidDel="00000000" w:rsidR="00000000" w:rsidRPr="00000000">
        <w:rPr>
          <w:rtl w:val="0"/>
        </w:rPr>
        <w:t xml:space="preserve">Caso de Uso CU ##: NombreCU</w:t>
      </w:r>
    </w:p>
    <w:p w:rsidR="00000000" w:rsidDel="00000000" w:rsidP="00000000" w:rsidRDefault="00000000" w:rsidRPr="00000000" w14:paraId="00000171">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172">
      <w:pPr>
        <w:tabs>
          <w:tab w:val="left" w:leader="none" w:pos="0"/>
        </w:tabs>
        <w:ind w:left="115" w:hanging="5.9999999999999964"/>
        <w:jc w:val="both"/>
        <w:rPr>
          <w:i w:val="1"/>
          <w:color w:val="548dd4"/>
        </w:rPr>
      </w:pPr>
      <w:r w:rsidDel="00000000" w:rsidR="00000000" w:rsidRPr="00000000">
        <w:rPr>
          <w:i w:val="1"/>
          <w:color w:val="548dd4"/>
          <w:rtl w:val="0"/>
        </w:rPr>
        <w:t xml:space="preserve">[Se sugiere realizar un diagrama de interacción  para representar la realización de cada Caso de Uso.]</w:t>
      </w:r>
    </w:p>
    <w:p w:rsidR="00000000" w:rsidDel="00000000" w:rsidP="00000000" w:rsidRDefault="00000000" w:rsidRPr="00000000" w14:paraId="00000173">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74">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175">
      <w:pPr>
        <w:tabs>
          <w:tab w:val="left" w:leader="none" w:pos="0"/>
        </w:tabs>
        <w:ind w:left="115" w:hanging="5.9999999999999964"/>
        <w:jc w:val="both"/>
        <w:rPr>
          <w:i w:val="1"/>
          <w:color w:val="548dd4"/>
        </w:rPr>
      </w:pPr>
      <w:r w:rsidDel="00000000" w:rsidR="00000000" w:rsidRPr="00000000">
        <w:rPr>
          <w:i w:val="1"/>
          <w:color w:val="548dd4"/>
          <w:rtl w:val="0"/>
        </w:rPr>
        <w:t xml:space="preserve">[Descripción escrita en términos de objetos y subsistemas de diseño, que explica y complementa el diagrama de interacción y sus niveles.]</w:t>
      </w:r>
    </w:p>
    <w:p w:rsidR="00000000" w:rsidDel="00000000" w:rsidP="00000000" w:rsidRDefault="00000000" w:rsidRPr="00000000" w14:paraId="00000176">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77">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178">
      <w:pPr>
        <w:tabs>
          <w:tab w:val="left" w:leader="none" w:pos="0"/>
        </w:tabs>
        <w:ind w:left="115" w:hanging="5.9999999999999964"/>
        <w:jc w:val="both"/>
        <w:rPr>
          <w:i w:val="1"/>
          <w:color w:val="548dd4"/>
        </w:rPr>
      </w:pPr>
      <w:r w:rsidDel="00000000" w:rsidR="00000000" w:rsidRPr="00000000">
        <w:rPr>
          <w:i w:val="1"/>
          <w:color w:val="548dd4"/>
          <w:rtl w:val="0"/>
        </w:rPr>
        <w:t xml:space="preserve">[Descripción  que recoge los requerimientos (no funcionales) en la realización de un caso de uso.]</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tl w:val="0"/>
        </w:rPr>
      </w:r>
    </w:p>
    <w:sectPr>
      <w:headerReference r:id="rId13" w:type="default"/>
      <w:footerReference r:id="rId14" w:type="default"/>
      <w:pgSz w:h="16838" w:w="11906" w:orient="portrait"/>
      <w:pgMar w:bottom="1417" w:top="1535" w:left="1701" w:right="1701" w:header="567" w:footer="57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gustina Maldonado" w:id="1" w:date="2025-10-07T18:44:42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@startuml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Caso de Uso #20 - Registrar tiempo por cronómetro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"Miembro / Líder del Proyecto" as Actor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"PantallaInicial" as PI</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"PantallaTiempos" as PT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"InterfazUsuario" as IU</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"ManejadorTarea" as MT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"InterfazBDD" as IBDD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"InterfazApiTogglTrack" as IApiTT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"ApiTogglTrack" as ApiTT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"BDD" as BDD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PI : presiona el botón "Registrar tiempos"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 -&gt; IU : enviar evento "Registrar Tiempo"</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 "Registrar tiempo"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solicitar desplegarPantallaTiempos()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solicitar desplegarse()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se despliega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seleccionar tarea y presionar “Iniciar”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solicitar validarEstadoTarea()</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solicitud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IBDD : enviar solicitud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estado tarea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validación exitosa / cambio de estado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MT : validación exitosa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iniciarCronometro()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iniciar cronómetro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validación acción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confirmación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cronómetro iniciado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mostrar cronómetro iniciado / actualización de tarea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presionar “Pausar”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pausarCronometro()</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enviar evento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ejecutar pausa</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confirmación cronómetro pausado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 cronómetro pausado</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registrar tiempo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IBDD : registrarTiempo()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y actualizar datos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BDD : actualizar datos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confirmación actualización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IApiTT : respuesta validada</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notificar éxito</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tiempo actualizado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Tarea finalizada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enviar mensaje error “Tarea finalizada”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IU : enviar mensaje de error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mensaje de error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muestra mensaje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Falla comunicación con ApiTogglTrack (inicio)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enviar mensaje "error de comunicación"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w:t>
      </w:r>
    </w:p>
  </w:comment>
  <w:comment w:author="Agustina Maldonado" w:id="0" w:date="2025-10-16T01:29:22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principal: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selecciona “Ingresar con Google”.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Kairos redirige al servicio de autenticación de Google (OAuth 2.0) con los parámetros necesarios (client_id, scope, redirect_uri, state).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solicita las credenciales al usuario y verifica su identidad.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la autenticación, Google redirige a Kairos con un authorization code.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envía el authorization code a los servidores de Google para obtener los tokens de acceso y de identidad.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responde con los tokens.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valida los tokens y obtiene los datos del usuario (nombre, email, etc.).</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verifica si el usuario existe en su base de datos: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existe, se inicia su sesión.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existe, se crea un registro nuevo y se inicia sesión.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muestra la pantalla principal al usuario autenticado.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C1" w15:done="0"/>
  <w15:commentEx w15:paraId="000001D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tabs>
        <w:tab w:val="center" w:leader="none" w:pos="4252"/>
      </w:tabs>
      <w:ind w:firstLine="357"/>
      <w:rPr/>
    </w:pPr>
    <w:r w:rsidDel="00000000" w:rsidR="00000000" w:rsidRPr="00000000">
      <w:rPr>
        <w:rtl w:val="0"/>
      </w:rPr>
      <w:t xml:space="preserve">NexTech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-1286346</wp:posOffset>
              </wp:positionH>
              <wp:positionV relativeFrom="paragraph">
                <wp:posOffset>-4092</wp:posOffset>
              </wp:positionV>
              <wp:extent cx="7761605" cy="822325"/>
              <wp:effectExtent b="0" l="0" r="0" t="0"/>
              <wp:wrapNone/>
              <wp:docPr id="41" name=""/>
              <a:graphic>
                <a:graphicData uri="http://schemas.microsoft.com/office/word/2010/wordprocessingGroup">
                  <wpg:wgp>
                    <wpg:cNvGrpSpPr/>
                    <wpg:grpSpPr>
                      <a:xfrm>
                        <a:off x="1465175" y="3368825"/>
                        <a:ext cx="7761605" cy="822325"/>
                        <a:chOff x="1465175" y="3368825"/>
                        <a:chExt cx="8777250" cy="822350"/>
                      </a:xfrm>
                    </wpg:grpSpPr>
                    <wpg:grpSp>
                      <wpg:cNvGrpSpPr/>
                      <wpg:grpSpPr>
                        <a:xfrm>
                          <a:off x="1465198" y="3368838"/>
                          <a:ext cx="8777205" cy="822325"/>
                          <a:chOff x="3726100" y="3368825"/>
                          <a:chExt cx="7877383" cy="822350"/>
                        </a:xfrm>
                      </wpg:grpSpPr>
                      <wps:wsp>
                        <wps:cNvSpPr/>
                        <wps:cNvPr id="5" name="Shape 5"/>
                        <wps:spPr>
                          <a:xfrm>
                            <a:off x="3726100" y="3368825"/>
                            <a:ext cx="6965900" cy="82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rot="10800000">
                            <a:off x="3726115" y="3368838"/>
                            <a:ext cx="7877368" cy="822325"/>
                            <a:chOff x="0" y="0"/>
                            <a:chExt cx="7877368" cy="822325"/>
                          </a:xfrm>
                        </wpg:grpSpPr>
                        <wps:wsp>
                          <wps:cNvSpPr/>
                          <wps:cNvPr id="19" name="Shape 19"/>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-1286346</wp:posOffset>
              </wp:positionH>
              <wp:positionV relativeFrom="paragraph">
                <wp:posOffset>-4092</wp:posOffset>
              </wp:positionV>
              <wp:extent cx="7761605" cy="822325"/>
              <wp:effectExtent b="0" l="0" r="0" t="0"/>
              <wp:wrapNone/>
              <wp:docPr id="4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5882005</wp:posOffset>
              </wp:positionH>
              <wp:positionV relativeFrom="paragraph">
                <wp:posOffset>-6535</wp:posOffset>
              </wp:positionV>
              <wp:extent cx="203200" cy="841375"/>
              <wp:effectExtent b="0" l="0" r="0" t="0"/>
              <wp:wrapNone/>
              <wp:docPr id="32" name=""/>
              <a:graphic>
                <a:graphicData uri="http://schemas.microsoft.com/office/word/2010/wordprocessingShape">
                  <wps:wsp>
                    <wps:cNvSpPr/>
                    <wps:cNvPr id="3" name="Shape 3"/>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5882005</wp:posOffset>
              </wp:positionH>
              <wp:positionV relativeFrom="paragraph">
                <wp:posOffset>-6535</wp:posOffset>
              </wp:positionV>
              <wp:extent cx="203200" cy="841375"/>
              <wp:effectExtent b="0" l="0" r="0" t="0"/>
              <wp:wrapNone/>
              <wp:docPr id="3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03200" cy="841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-598803</wp:posOffset>
              </wp:positionH>
              <wp:positionV relativeFrom="paragraph">
                <wp:posOffset>-1774</wp:posOffset>
              </wp:positionV>
              <wp:extent cx="116205" cy="837565"/>
              <wp:effectExtent b="0" l="0" r="0" t="0"/>
              <wp:wrapNone/>
              <wp:docPr id="3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-598803</wp:posOffset>
              </wp:positionH>
              <wp:positionV relativeFrom="paragraph">
                <wp:posOffset>-1774</wp:posOffset>
              </wp:positionV>
              <wp:extent cx="116205" cy="837565"/>
              <wp:effectExtent b="0" l="0" r="0" t="0"/>
              <wp:wrapNone/>
              <wp:docPr id="3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16205" cy="837565"/>
                      </a:xfrm>
                      <a:prstGeom prst="rect"/>
                      <a:ln/>
                    </pic:spPr>
                  </pic:pic>
                </a:graphicData>
              </a:graphic>
            </wp:anchor>
          </w:drawing>
        </mc:Fallback>
      </mc:AlternateContent>
    </w:r>
  </w:p>
  <w:p w:rsidR="00000000" w:rsidDel="00000000" w:rsidP="00000000" w:rsidRDefault="00000000" w:rsidRPr="00000000" w14:paraId="00000181">
    <w:pPr>
      <w:spacing w:before="0" w:line="240" w:lineRule="auto"/>
      <w:ind w:left="0" w:firstLine="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Modelo de Diseño</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i w:val="1"/>
        <w:color w:val="548dd4"/>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781050</wp:posOffset>
              </wp:positionV>
              <wp:extent cx="7549515" cy="815340"/>
              <wp:effectExtent b="0" l="0" r="0" t="0"/>
              <wp:wrapNone/>
              <wp:docPr id="33" name=""/>
              <a:graphic>
                <a:graphicData uri="http://schemas.microsoft.com/office/word/2010/wordprocessingGroup">
                  <wpg:wgp>
                    <wpg:cNvGrpSpPr/>
                    <wpg:grpSpPr>
                      <a:xfrm>
                        <a:off x="1571225" y="3372275"/>
                        <a:ext cx="7549515" cy="815340"/>
                        <a:chOff x="1571225" y="3372275"/>
                        <a:chExt cx="7549550" cy="815400"/>
                      </a:xfrm>
                    </wpg:grpSpPr>
                    <wpg:grpSp>
                      <wpg:cNvGrpSpPr/>
                      <wpg:grpSpPr>
                        <a:xfrm>
                          <a:off x="1571243" y="3372330"/>
                          <a:ext cx="7549515" cy="815340"/>
                          <a:chOff x="1571225" y="3365975"/>
                          <a:chExt cx="7549525" cy="821700"/>
                        </a:xfrm>
                      </wpg:grpSpPr>
                      <wps:wsp>
                        <wps:cNvSpPr/>
                        <wps:cNvPr id="5" name="Shape 5"/>
                        <wps:spPr>
                          <a:xfrm>
                            <a:off x="1571225" y="3365975"/>
                            <a:ext cx="7549525" cy="82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781050</wp:posOffset>
              </wp:positionV>
              <wp:extent cx="7549515" cy="815340"/>
              <wp:effectExtent b="0" l="0" r="0" t="0"/>
              <wp:wrapNone/>
              <wp:docPr id="3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-836928</wp:posOffset>
          </wp:positionV>
          <wp:extent cx="669290" cy="669290"/>
          <wp:effectExtent b="0" l="0" r="0" t="0"/>
          <wp:wrapSquare wrapText="bothSides" distB="0" distT="0" distL="114300" distR="114300"/>
          <wp:docPr descr="psi-negro.png" id="43"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-470531</wp:posOffset>
          </wp:positionH>
          <wp:positionV relativeFrom="margin">
            <wp:posOffset>-860423</wp:posOffset>
          </wp:positionV>
          <wp:extent cx="425450" cy="666750"/>
          <wp:effectExtent b="0" l="0" r="0" t="0"/>
          <wp:wrapSquare wrapText="bothSides" distB="0" distT="0" distL="114300" distR="114300"/>
          <wp:docPr descr="UNPA.JPG" id="4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481330</wp:posOffset>
              </wp:positionH>
              <wp:positionV relativeFrom="page">
                <wp:posOffset>-12698</wp:posOffset>
              </wp:positionV>
              <wp:extent cx="116205" cy="824230"/>
              <wp:effectExtent b="0" l="0" r="0" t="0"/>
              <wp:wrapNone/>
              <wp:docPr id="36"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481330</wp:posOffset>
              </wp:positionH>
              <wp:positionV relativeFrom="page">
                <wp:posOffset>-12698</wp:posOffset>
              </wp:positionV>
              <wp:extent cx="116205" cy="824230"/>
              <wp:effectExtent b="0" l="0" r="0" t="0"/>
              <wp:wrapNone/>
              <wp:docPr id="3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16205" cy="8242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6962140</wp:posOffset>
              </wp:positionH>
              <wp:positionV relativeFrom="page">
                <wp:posOffset>-12698</wp:posOffset>
              </wp:positionV>
              <wp:extent cx="116205" cy="824865"/>
              <wp:effectExtent b="0" l="0" r="0" t="0"/>
              <wp:wrapNone/>
              <wp:docPr id="35"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6962140</wp:posOffset>
              </wp:positionH>
              <wp:positionV relativeFrom="page">
                <wp:posOffset>-12698</wp:posOffset>
              </wp:positionV>
              <wp:extent cx="116205" cy="824865"/>
              <wp:effectExtent b="0" l="0" r="0" t="0"/>
              <wp:wrapNone/>
              <wp:docPr id="3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16205" cy="8248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qFormat w:val="1"/>
    <w:rsid w:val="00581D90"/>
    <w:pPr>
      <w:widowControl w:val="0"/>
      <w:spacing w:after="60" w:before="240" w:line="240" w:lineRule="atLeast"/>
      <w:ind w:left="2880" w:firstLine="0"/>
      <w:outlineLvl w:val="6"/>
    </w:pPr>
    <w:rPr>
      <w:rFonts w:ascii="Times New Roman" w:cs="Times New Roman" w:eastAsia="Times New Roman" w:hAnsi="Times New Roman"/>
      <w:sz w:val="20"/>
      <w:szCs w:val="20"/>
      <w:lang w:val="es-ES_tradnl"/>
    </w:rPr>
  </w:style>
  <w:style w:type="paragraph" w:styleId="Ttulo8">
    <w:name w:val="heading 8"/>
    <w:basedOn w:val="Normal"/>
    <w:next w:val="Normal"/>
    <w:link w:val="Ttulo8Car"/>
    <w:qFormat w:val="1"/>
    <w:rsid w:val="00581D90"/>
    <w:pPr>
      <w:widowControl w:val="0"/>
      <w:spacing w:after="60" w:before="240" w:line="240" w:lineRule="atLeast"/>
      <w:ind w:left="2880" w:firstLine="0"/>
      <w:outlineLvl w:val="7"/>
    </w:pPr>
    <w:rPr>
      <w:rFonts w:ascii="Times New Roman" w:cs="Times New Roman" w:eastAsia="Times New Roman" w:hAnsi="Times New Roman"/>
      <w:i w:val="1"/>
      <w:sz w:val="20"/>
      <w:szCs w:val="20"/>
      <w:lang w:val="es-ES_tradnl"/>
    </w:rPr>
  </w:style>
  <w:style w:type="paragraph" w:styleId="Ttulo9">
    <w:name w:val="heading 9"/>
    <w:basedOn w:val="Normal"/>
    <w:next w:val="Normal"/>
    <w:link w:val="Ttulo9Car"/>
    <w:qFormat w:val="1"/>
    <w:rsid w:val="00581D90"/>
    <w:pPr>
      <w:widowControl w:val="0"/>
      <w:spacing w:after="60" w:before="240" w:line="240" w:lineRule="atLeast"/>
      <w:ind w:left="2880" w:firstLine="0"/>
      <w:outlineLvl w:val="8"/>
    </w:pPr>
    <w:rPr>
      <w:rFonts w:ascii="Times New Roman" w:cs="Times New Roman" w:eastAsia="Times New Roman" w:hAnsi="Times New Roman"/>
      <w:b w:val="1"/>
      <w:i w:val="1"/>
      <w:sz w:val="18"/>
      <w:szCs w:val="20"/>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6D7DDE"/>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581D90"/>
    <w:pPr>
      <w:jc w:val="left"/>
    </w:pPr>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7251BA"/>
    <w:pPr>
      <w:keepLines w:val="0"/>
      <w:widowControl w:val="0"/>
      <w:tabs>
        <w:tab w:val="left" w:pos="0"/>
      </w:tabs>
      <w:suppressAutoHyphens w:val="1"/>
      <w:spacing w:after="60" w:before="120" w:line="240" w:lineRule="atLeast"/>
      <w:ind w:left="0" w:firstLine="0"/>
      <w:jc w:val="both"/>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semiHidden w:val="1"/>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semiHidden w:val="1"/>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AC646D"/>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AC646D"/>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de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character" w:styleId="Ttulo5Car" w:customStyle="1">
    <w:name w:val="Título 5 Car"/>
    <w:basedOn w:val="Fuentedeprrafopredeter"/>
    <w:link w:val="Ttulo5"/>
    <w:rsid w:val="00581D90"/>
    <w:rPr>
      <w:rFonts w:ascii="Times New Roman" w:cs="Times New Roman" w:eastAsia="Times New Roman" w:hAnsi="Times New Roman"/>
      <w:szCs w:val="20"/>
      <w:lang w:val="es-ES_tradnl"/>
    </w:rPr>
  </w:style>
  <w:style w:type="character" w:styleId="Ttulo6Car" w:customStyle="1">
    <w:name w:val="Título 6 Car"/>
    <w:basedOn w:val="Fuentedeprrafopredeter"/>
    <w:link w:val="Ttulo6"/>
    <w:rsid w:val="00581D90"/>
    <w:rPr>
      <w:rFonts w:ascii="Times New Roman" w:cs="Times New Roman" w:eastAsia="Times New Roman" w:hAnsi="Times New Roman"/>
      <w:i w:val="1"/>
      <w:szCs w:val="20"/>
      <w:lang w:val="es-ES_tradnl"/>
    </w:rPr>
  </w:style>
  <w:style w:type="character" w:styleId="Ttulo7Car" w:customStyle="1">
    <w:name w:val="Título 7 Car"/>
    <w:basedOn w:val="Fuentedeprrafopredeter"/>
    <w:link w:val="Ttulo7"/>
    <w:rsid w:val="00581D90"/>
    <w:rPr>
      <w:rFonts w:ascii="Times New Roman" w:cs="Times New Roman" w:eastAsia="Times New Roman" w:hAnsi="Times New Roman"/>
      <w:sz w:val="20"/>
      <w:szCs w:val="20"/>
      <w:lang w:val="es-ES_tradnl"/>
    </w:rPr>
  </w:style>
  <w:style w:type="character" w:styleId="Ttulo8Car" w:customStyle="1">
    <w:name w:val="Título 8 Car"/>
    <w:basedOn w:val="Fuentedeprrafopredeter"/>
    <w:link w:val="Ttulo8"/>
    <w:rsid w:val="00581D90"/>
    <w:rPr>
      <w:rFonts w:ascii="Times New Roman" w:cs="Times New Roman" w:eastAsia="Times New Roman" w:hAnsi="Times New Roman"/>
      <w:i w:val="1"/>
      <w:sz w:val="20"/>
      <w:szCs w:val="20"/>
      <w:lang w:val="es-ES_tradnl"/>
    </w:rPr>
  </w:style>
  <w:style w:type="character" w:styleId="Ttulo9Car" w:customStyle="1">
    <w:name w:val="Título 9 Car"/>
    <w:basedOn w:val="Fuentedeprrafopredeter"/>
    <w:link w:val="Ttulo9"/>
    <w:rsid w:val="00581D90"/>
    <w:rPr>
      <w:rFonts w:ascii="Times New Roman" w:cs="Times New Roman" w:eastAsia="Times New Roman" w:hAnsi="Times New Roman"/>
      <w:b w:val="1"/>
      <w:i w:val="1"/>
      <w:sz w:val="18"/>
      <w:szCs w:val="20"/>
      <w:lang w:val="es-ES_tradnl"/>
    </w:rPr>
  </w:style>
  <w:style w:type="table" w:styleId="Tablaconcuadrcula">
    <w:name w:val="Table Grid"/>
    <w:basedOn w:val="Tablanormal"/>
    <w:uiPriority w:val="59"/>
    <w:rsid w:val="00FD7E90"/>
    <w:pPr>
      <w:spacing w:before="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1">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bnh/Smw38OrYOZf0lPjCb9uNuA==">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2009-07-12T21:43:00Z</dcterms:created>
  <dc:creator>Nombre del Autor</dc:creator>
</cp:coreProperties>
</file>