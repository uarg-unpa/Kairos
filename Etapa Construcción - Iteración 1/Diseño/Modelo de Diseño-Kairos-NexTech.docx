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52740" cy="823595"/>
                <wp:effectExtent b="0" l="0" r="0" t="0"/>
                <wp:wrapNone/>
                <wp:docPr id="4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52740" cy="823595"/>
                <wp:effectExtent b="0" l="0" r="0" t="0"/>
                <wp:wrapNone/>
                <wp:docPr id="4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7952740" cy="8235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1240770"/>
                <wp:effectExtent b="0" l="0" r="0" t="0"/>
                <wp:wrapNone/>
                <wp:docPr id="40" name=""/>
                <a:graphic>
                  <a:graphicData uri="http://schemas.microsoft.com/office/word/2010/wordprocessingShape">
                    <wps:wsp>
                      <wps:cNvSpPr/>
                      <wps:cNvPr id="12" name="Shape 1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1240770"/>
                <wp:effectExtent b="0" l="0" r="0" t="0"/>
                <wp:wrapNone/>
                <wp:docPr id="40"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16205" cy="112407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1240770"/>
                <wp:effectExtent b="0" l="0" r="0" t="0"/>
                <wp:wrapNone/>
                <wp:docPr id="43" name=""/>
                <a:graphic>
                  <a:graphicData uri="http://schemas.microsoft.com/office/word/2010/wordprocessingShape">
                    <wps:wsp>
                      <wps:cNvSpPr/>
                      <wps:cNvPr id="15" name="Shape 15"/>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1240770"/>
                <wp:effectExtent b="0" l="0" r="0" t="0"/>
                <wp:wrapNone/>
                <wp:docPr id="43"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116205" cy="112407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52740" cy="823595"/>
                <wp:effectExtent b="0" l="0" r="0" t="0"/>
                <wp:wrapNone/>
                <wp:docPr id="42"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52740" cy="823595"/>
                <wp:effectExtent b="0" l="0" r="0" t="0"/>
                <wp:wrapNone/>
                <wp:docPr id="42"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7952740" cy="8235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Diseño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240" w:lineRule="auto"/>
        <w:ind w:left="0" w:firstLine="0"/>
        <w:rPr/>
      </w:pPr>
      <w:r w:rsidDel="00000000" w:rsidR="00000000" w:rsidRPr="00000000">
        <w:rPr>
          <w:rtl w:val="0"/>
        </w:rPr>
        <w:t xml:space="preserve">NexTech  </w:t>
      </w:r>
    </w:p>
    <w:p w:rsidR="00000000" w:rsidDel="00000000" w:rsidP="00000000" w:rsidRDefault="00000000" w:rsidRPr="00000000" w14:paraId="0000000D">
      <w:pPr>
        <w:spacing w:before="0" w:line="240" w:lineRule="auto"/>
        <w:ind w:left="0" w:firstLine="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E">
      <w:pPr>
        <w:ind w:firstLine="357"/>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51" name="image7.jpg"/>
            <a:graphic>
              <a:graphicData uri="http://schemas.openxmlformats.org/drawingml/2006/picture">
                <pic:pic>
                  <pic:nvPicPr>
                    <pic:cNvPr descr="UNPA.JPG" id="0" name="image7.jpg"/>
                    <pic:cNvPicPr preferRelativeResize="0"/>
                  </pic:nvPicPr>
                  <pic:blipFill>
                    <a:blip r:embed="rId10"/>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3564890</wp:posOffset>
                </wp:positionH>
                <wp:positionV relativeFrom="margin">
                  <wp:posOffset>54610</wp:posOffset>
                </wp:positionV>
                <wp:extent cx="2073275" cy="7343409"/>
                <wp:effectExtent b="0" l="0" r="0" t="0"/>
                <wp:wrapSquare wrapText="bothSides" distB="0" distT="0" distL="114300" distR="114300"/>
                <wp:docPr id="38"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548dd4"/>
                                <w:sz w:val="22"/>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3564890</wp:posOffset>
                </wp:positionH>
                <wp:positionV relativeFrom="margin">
                  <wp:posOffset>54610</wp:posOffset>
                </wp:positionV>
                <wp:extent cx="2073275" cy="7343409"/>
                <wp:effectExtent b="0" l="0" r="0" t="0"/>
                <wp:wrapSquare wrapText="bothSides" distB="0" distT="0" distL="114300" distR="114300"/>
                <wp:docPr id="38"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2073275" cy="73434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ind w:firstLine="357"/>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53" name="image15.png"/>
            <a:graphic>
              <a:graphicData uri="http://schemas.openxmlformats.org/drawingml/2006/picture">
                <pic:pic>
                  <pic:nvPicPr>
                    <pic:cNvPr descr="psi-negro.png" id="0" name="image15.png"/>
                    <pic:cNvPicPr preferRelativeResize="0"/>
                  </pic:nvPicPr>
                  <pic:blipFill>
                    <a:blip r:embed="rId11"/>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114197640"/>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u5nqdqsvyb">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jzs0boni4o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m643w4f2p7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vp42tnecz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uh40ihe4cz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ge39bntkxxu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Diseño de Casos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njkdy4yun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01: Iniciar Sesión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j6rcdk71uf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j6hhb1uui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02: Exportar Información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frv74y59s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nefth3w9f5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CU 05: Crear Proyecto</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hlp4lyzh7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a57zouvno8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 de Uso 20: Registro de tiempo por cronómetro</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crph4lbx3t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caso de uso de diseño</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n690lenm6w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Secuencia</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heading=h.3aw9xpgfw2r3">
            <w:r w:rsidDel="00000000" w:rsidR="00000000" w:rsidRPr="00000000">
              <w:rPr>
                <w:i w:val="1"/>
                <w:smallCaps w:val="0"/>
                <w:strike w:val="0"/>
                <w:color w:val="548dd4"/>
                <w:sz w:val="22"/>
                <w:szCs w:val="22"/>
                <w:u w:val="none"/>
                <w:shd w:fill="auto" w:val="clear"/>
                <w:vertAlign w:val="baseline"/>
                <w:rtl w:val="0"/>
              </w:rPr>
              <w:t xml:space="preserve">Caso de Uso 21: Registro de tiempo manual</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i w:val="1"/>
              <w:smallCaps w:val="0"/>
              <w:strike w:val="0"/>
              <w:color w:val="548dd4"/>
              <w:sz w:val="22"/>
              <w:szCs w:val="22"/>
              <w:u w:val="none"/>
              <w:shd w:fill="auto" w:val="clear"/>
              <w:vertAlign w:val="baseline"/>
            </w:rPr>
          </w:pPr>
          <w:hyperlink w:anchor="_heading=h.v78bz0cdypkk">
            <w:r w:rsidDel="00000000" w:rsidR="00000000" w:rsidRPr="00000000">
              <w:rPr>
                <w:i w:val="1"/>
                <w:smallCaps w:val="0"/>
                <w:strike w:val="0"/>
                <w:color w:val="548dd4"/>
                <w:sz w:val="22"/>
                <w:szCs w:val="22"/>
                <w:u w:val="none"/>
                <w:shd w:fill="auto" w:val="clear"/>
                <w:vertAlign w:val="baseline"/>
                <w:rtl w:val="0"/>
              </w:rPr>
              <w:t xml:space="preserve">Especificación de caso de uso de diseño</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i w:val="1"/>
              <w:smallCaps w:val="0"/>
              <w:strike w:val="0"/>
              <w:color w:val="548dd4"/>
              <w:sz w:val="22"/>
              <w:szCs w:val="22"/>
              <w:u w:val="none"/>
              <w:shd w:fill="auto" w:val="clear"/>
              <w:vertAlign w:val="baseline"/>
            </w:rPr>
          </w:pPr>
          <w:hyperlink w:anchor="_heading=h.vp4xaxctqzuf">
            <w:r w:rsidDel="00000000" w:rsidR="00000000" w:rsidRPr="00000000">
              <w:rPr>
                <w:i w:val="1"/>
                <w:smallCaps w:val="0"/>
                <w:strike w:val="0"/>
                <w:color w:val="548dd4"/>
                <w:sz w:val="22"/>
                <w:szCs w:val="22"/>
                <w:u w:val="none"/>
                <w:shd w:fill="auto" w:val="clear"/>
                <w:vertAlign w:val="baseline"/>
                <w:rtl w:val="0"/>
              </w:rPr>
              <w:t xml:space="preserve">Diagrama de Secuencia</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qc39p9uv7j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componentes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heading=h.hvjv02f347ga">
            <w:r w:rsidDel="00000000" w:rsidR="00000000" w:rsidRPr="00000000">
              <w:rPr>
                <w:i w:val="1"/>
                <w:smallCaps w:val="0"/>
                <w:strike w:val="0"/>
                <w:color w:val="548dd4"/>
                <w:sz w:val="22"/>
                <w:szCs w:val="22"/>
                <w:u w:val="none"/>
                <w:shd w:fill="auto" w:val="clear"/>
                <w:vertAlign w:val="baseline"/>
                <w:rtl w:val="0"/>
              </w:rPr>
              <w:t xml:space="preserve">Diagrama de clases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Diseño</w:t>
      </w:r>
    </w:p>
    <w:p w:rsidR="00000000" w:rsidDel="00000000" w:rsidP="00000000" w:rsidRDefault="00000000" w:rsidRPr="00000000" w14:paraId="0000002C">
      <w:pPr>
        <w:pStyle w:val="Heading1"/>
        <w:keepNext w:val="1"/>
        <w:widowControl w:val="0"/>
        <w:tabs>
          <w:tab w:val="left" w:leader="none" w:pos="0"/>
        </w:tabs>
        <w:spacing w:after="60" w:before="120" w:lineRule="auto"/>
        <w:ind w:left="0"/>
        <w:jc w:val="both"/>
        <w:rPr>
          <w:vertAlign w:val="baseline"/>
        </w:rPr>
      </w:pPr>
      <w:bookmarkStart w:colFirst="0" w:colLast="0" w:name="_heading=h.3u5nqdqsvyb" w:id="0"/>
      <w:bookmarkEnd w:id="0"/>
      <w:r w:rsidDel="00000000" w:rsidR="00000000" w:rsidRPr="00000000">
        <w:rPr>
          <w:vertAlign w:val="baseline"/>
          <w:rtl w:val="0"/>
        </w:rPr>
        <w:t xml:space="preserve">Introducción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sz w:val="22.079999923706055"/>
          <w:szCs w:val="22.079999923706055"/>
          <w:rtl w:val="0"/>
        </w:rPr>
        <w:t xml:space="preserve">En este documento se detalla el modelo de diseño del sistema Kairos. Su propósito es transformar los resultados del análisis en una especificación técnica que oriente la implementación del software, definiendo la arquitectura, los principales componentes y el diseño de los casos de uso prioritarios.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pPr>
      <w:r w:rsidDel="00000000" w:rsidR="00000000" w:rsidRPr="00000000">
        <w:rPr>
          <w:rtl w:val="0"/>
        </w:rPr>
      </w:r>
    </w:p>
    <w:p w:rsidR="00000000" w:rsidDel="00000000" w:rsidP="00000000" w:rsidRDefault="00000000" w:rsidRPr="00000000" w14:paraId="0000002F">
      <w:pPr>
        <w:pStyle w:val="Heading2"/>
        <w:rPr>
          <w:vertAlign w:val="baseline"/>
        </w:rPr>
      </w:pPr>
      <w:bookmarkStart w:colFirst="0" w:colLast="0" w:name="_heading=h.yjzs0boni4oi" w:id="1"/>
      <w:bookmarkEnd w:id="1"/>
      <w:r w:rsidDel="00000000" w:rsidR="00000000" w:rsidRPr="00000000">
        <w:rPr>
          <w:vertAlign w:val="baseline"/>
          <w:rtl w:val="0"/>
        </w:rPr>
        <w:t xml:space="preserve">Propósito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t xml:space="preserve">El modelo de diseño tiene como objetivo detallar la estructura del sistema desde una perspectiva técnica, definiendo las clases, paquetes, interacciones y flujos que permitirán materializar los requerimientos funcionales identificados en el análisis. Este documento representará una base sólida para la implementación del software, incluyendo su codificación y realización de pruebas.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keepNext w:val="1"/>
        <w:keepLines w:val="1"/>
        <w:rPr>
          <w:vertAlign w:val="baseline"/>
        </w:rPr>
      </w:pPr>
      <w:bookmarkStart w:colFirst="0" w:colLast="0" w:name="_heading=h.tm643w4f2p7b" w:id="2"/>
      <w:bookmarkEnd w:id="2"/>
      <w:r w:rsidDel="00000000" w:rsidR="00000000" w:rsidRPr="00000000">
        <w:rPr>
          <w:vertAlign w:val="baseline"/>
          <w:rtl w:val="0"/>
        </w:rPr>
        <w:t xml:space="preserve">Alcance</w:t>
      </w:r>
    </w:p>
    <w:p w:rsidR="00000000" w:rsidDel="00000000" w:rsidP="00000000" w:rsidRDefault="00000000" w:rsidRPr="00000000" w14:paraId="00000033">
      <w:pPr>
        <w:widowControl w:val="0"/>
        <w:spacing w:after="240" w:before="240" w:line="278.14908027648926" w:lineRule="auto"/>
        <w:ind w:left="0" w:firstLine="0"/>
        <w:jc w:val="both"/>
        <w:rPr/>
      </w:pPr>
      <w:r w:rsidDel="00000000" w:rsidR="00000000" w:rsidRPr="00000000">
        <w:rPr>
          <w:sz w:val="22.079999923706055"/>
          <w:szCs w:val="22.079999923706055"/>
          <w:rtl w:val="0"/>
        </w:rPr>
        <w:t xml:space="preserve">El modelo de diseño abarca la totalidad de los casos de uso que serán implementados en el sistema Kairos. Además, especifica los componentes estructurales del sistema, la forma en que estos interactúan entre sí y cómo se modularizan. Asimismo, incluye la gestión de usuarios, los escenarios de prueba, la estructura de la base de datos y las integraciones con sistemas externos, ofreciendo una visión clara de la interacción entre el back-end y el front-end.</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35">
      <w:pPr>
        <w:pStyle w:val="Heading2"/>
        <w:widowControl w:val="0"/>
        <w:tabs>
          <w:tab w:val="left" w:leader="none" w:pos="0"/>
        </w:tabs>
        <w:spacing w:after="60" w:before="120" w:lineRule="auto"/>
        <w:ind w:left="0"/>
        <w:jc w:val="both"/>
        <w:rPr>
          <w:vertAlign w:val="baseline"/>
        </w:rPr>
      </w:pPr>
      <w:bookmarkStart w:colFirst="0" w:colLast="0" w:name="_heading=h.i8vp42tneczd" w:id="3"/>
      <w:bookmarkEnd w:id="3"/>
      <w:r w:rsidDel="00000000" w:rsidR="00000000" w:rsidRPr="00000000">
        <w:rPr>
          <w:vertAlign w:val="baseline"/>
          <w:rtl w:val="0"/>
        </w:rPr>
        <w:t xml:space="preserve">Referencias</w:t>
      </w:r>
    </w:p>
    <w:p w:rsidR="00000000" w:rsidDel="00000000" w:rsidP="00000000" w:rsidRDefault="00000000" w:rsidRPr="00000000" w14:paraId="00000036">
      <w:pPr>
        <w:widowControl w:val="0"/>
        <w:spacing w:before="205.106201171875" w:line="279.37182426452637" w:lineRule="auto"/>
        <w:ind w:left="0" w:right="1400.21484375" w:firstLine="0"/>
        <w:jc w:val="both"/>
        <w:rPr>
          <w:sz w:val="22.079999923706055"/>
          <w:szCs w:val="22.079999923706055"/>
        </w:rPr>
      </w:pPr>
      <w:r w:rsidDel="00000000" w:rsidR="00000000" w:rsidRPr="00000000">
        <w:rPr>
          <w:sz w:val="22.079999923706055"/>
          <w:szCs w:val="22.079999923706055"/>
          <w:rtl w:val="0"/>
        </w:rPr>
        <w:t xml:space="preserve">En este documento se hace referencia a los siguientes documentos desarrollados por el equipo NexTech:</w:t>
      </w:r>
    </w:p>
    <w:p w:rsidR="00000000" w:rsidDel="00000000" w:rsidP="00000000" w:rsidRDefault="00000000" w:rsidRPr="00000000" w14:paraId="00000037">
      <w:pPr>
        <w:widowControl w:val="0"/>
        <w:numPr>
          <w:ilvl w:val="0"/>
          <w:numId w:val="1"/>
        </w:numPr>
        <w:spacing w:after="0" w:before="205.106201171875"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Datos.</w:t>
      </w:r>
    </w:p>
    <w:p w:rsidR="00000000" w:rsidDel="00000000" w:rsidP="00000000" w:rsidRDefault="00000000" w:rsidRPr="00000000" w14:paraId="00000038">
      <w:pPr>
        <w:widowControl w:val="0"/>
        <w:numPr>
          <w:ilvl w:val="0"/>
          <w:numId w:val="1"/>
        </w:numPr>
        <w:spacing w:after="0" w:before="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Especificación de Casos de Uso.</w:t>
      </w:r>
    </w:p>
    <w:p w:rsidR="00000000" w:rsidDel="00000000" w:rsidP="00000000" w:rsidRDefault="00000000" w:rsidRPr="00000000" w14:paraId="00000039">
      <w:pPr>
        <w:widowControl w:val="0"/>
        <w:numPr>
          <w:ilvl w:val="0"/>
          <w:numId w:val="1"/>
        </w:numPr>
        <w:spacing w:before="0" w:line="279.37182426452637" w:lineRule="auto"/>
        <w:ind w:left="720" w:right="1400.21484375" w:hanging="360"/>
        <w:jc w:val="both"/>
        <w:rPr>
          <w:sz w:val="22.079999923706055"/>
          <w:szCs w:val="22.079999923706055"/>
        </w:rPr>
      </w:pPr>
      <w:r w:rsidDel="00000000" w:rsidR="00000000" w:rsidRPr="00000000">
        <w:rPr>
          <w:sz w:val="22.079999923706055"/>
          <w:szCs w:val="22.079999923706055"/>
          <w:rtl w:val="0"/>
        </w:rPr>
        <w:t xml:space="preserve">Modelo de Casos de Uso.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heading=h.suh40ihe4czm" w:id="4"/>
      <w:bookmarkEnd w:id="4"/>
      <w:r w:rsidDel="00000000" w:rsidR="00000000" w:rsidRPr="00000000">
        <w:rPr>
          <w:vertAlign w:val="baseline"/>
          <w:rtl w:val="0"/>
        </w:rPr>
        <w:t xml:space="preserve">Visión general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caso de uso presentado a partir de este punto, contará con su diseño; diagrama de paquetes, diagrama de interacción, diseño de flujo de eventos, y se especificará aquel o  aquellos requerimiento/s no funcional/es que estén relacionados, si es que posee.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último, se incluirá al final del documento los diagramas de clases, diagramas de secuencia, diagramas de paquetes y diagrama de colaboración.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jc w:val="both"/>
        <w:rPr>
          <w:vertAlign w:val="baseline"/>
        </w:rPr>
      </w:pPr>
      <w:bookmarkStart w:colFirst="0" w:colLast="0" w:name="_heading=h.ge39bntkxxur" w:id="5"/>
      <w:bookmarkEnd w:id="5"/>
      <w:r w:rsidDel="00000000" w:rsidR="00000000" w:rsidRPr="00000000">
        <w:rPr>
          <w:vertAlign w:val="baseline"/>
          <w:rtl w:val="0"/>
        </w:rPr>
        <w:t xml:space="preserve">Diseño de Casos de Uso</w:t>
      </w:r>
    </w:p>
    <w:p w:rsidR="00000000" w:rsidDel="00000000" w:rsidP="00000000" w:rsidRDefault="00000000" w:rsidRPr="00000000" w14:paraId="00000041">
      <w:pPr>
        <w:pStyle w:val="Heading2"/>
        <w:rPr/>
      </w:pPr>
      <w:bookmarkStart w:colFirst="0" w:colLast="0" w:name="_heading=h.iwnjkdy4yune" w:id="6"/>
      <w:bookmarkEnd w:id="6"/>
      <w:r w:rsidDel="00000000" w:rsidR="00000000" w:rsidRPr="00000000">
        <w:rPr>
          <w:rtl w:val="0"/>
        </w:rPr>
        <w:t xml:space="preserve">Caso de Uso CU 01: Iniciar Sesión</w:t>
      </w:r>
    </w:p>
    <w:p w:rsidR="00000000" w:rsidDel="00000000" w:rsidP="00000000" w:rsidRDefault="00000000" w:rsidRPr="00000000" w14:paraId="00000042">
      <w:pPr>
        <w:pStyle w:val="Heading3"/>
        <w:widowControl w:val="0"/>
        <w:spacing w:before="247.113037109375" w:line="240" w:lineRule="auto"/>
        <w:ind w:left="0"/>
        <w:rPr/>
      </w:pPr>
      <w:bookmarkStart w:colFirst="0" w:colLast="0" w:name="_heading=h.qj6rcdk71ufp" w:id="7"/>
      <w:bookmarkEnd w:id="7"/>
      <w:r w:rsidDel="00000000" w:rsidR="00000000" w:rsidRPr="00000000">
        <w:rPr>
          <w:rtl w:val="0"/>
        </w:rPr>
        <w:t xml:space="preserve">Especificación de caso de uso de diseño</w:t>
      </w:r>
    </w:p>
    <w:p w:rsidR="00000000" w:rsidDel="00000000" w:rsidP="00000000" w:rsidRDefault="00000000" w:rsidRPr="00000000" w14:paraId="00000043">
      <w:pPr>
        <w:spacing w:before="0" w:line="276" w:lineRule="auto"/>
        <w:ind w:left="0"/>
        <w:rPr>
          <w:rFonts w:ascii="Arial" w:cs="Arial" w:eastAsia="Arial" w:hAnsi="Arial"/>
        </w:rPr>
      </w:pPr>
      <w:r w:rsidDel="00000000" w:rsidR="00000000" w:rsidRPr="00000000">
        <w:rPr>
          <w:rtl w:val="0"/>
        </w:rPr>
      </w:r>
    </w:p>
    <w:sdt>
      <w:sdtPr>
        <w:lock w:val="contentLocked"/>
        <w:id w:val="-1486348800"/>
        <w:tag w:val="goog_rdk_1"/>
      </w:sdtPr>
      <w:sdtContent>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al sistema Kairos y presiona el botón “Ingresar con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rPr>
                    <w:rFonts w:ascii="Arial" w:cs="Arial" w:eastAsia="Arial" w:hAnsi="Arial"/>
                  </w:rPr>
                </w:pPr>
                <w:sdt>
                  <w:sdtPr>
                    <w:id w:val="-2118055688"/>
                    <w:tag w:val="goog_rdk_0"/>
                  </w:sdtPr>
                  <w:sdtContent>
                    <w:commentRangeStart w:id="0"/>
                  </w:sdtContent>
                </w:sdt>
                <w:r w:rsidDel="00000000" w:rsidR="00000000" w:rsidRPr="00000000">
                  <w:rPr>
                    <w:rFonts w:ascii="Arial" w:cs="Arial" w:eastAsia="Arial" w:hAnsi="Arial"/>
                    <w:rtl w:val="0"/>
                  </w:rPr>
                  <w:t xml:space="preserve">Acción</w:t>
                </w:r>
                <w:commentRangeEnd w:id="0"/>
                <w:r w:rsidDel="00000000" w:rsidR="00000000" w:rsidRPr="00000000">
                  <w:commentReference w:id="0"/>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desplegarse. La </w:t>
                </w:r>
                <w:r w:rsidDel="00000000" w:rsidR="00000000" w:rsidRPr="00000000">
                  <w:rPr>
                    <w:rFonts w:ascii="Arial" w:cs="Arial" w:eastAsia="Arial" w:hAnsi="Arial"/>
                    <w:u w:val="single"/>
                    <w:rtl w:val="0"/>
                  </w:rPr>
                  <w:t xml:space="preserve">PantallaInicioSesion</w:t>
                </w:r>
                <w:r w:rsidDel="00000000" w:rsidR="00000000" w:rsidRPr="00000000">
                  <w:rPr>
                    <w:rFonts w:ascii="Arial" w:cs="Arial" w:eastAsia="Arial" w:hAnsi="Arial"/>
                    <w:rtl w:val="0"/>
                  </w:rPr>
                  <w:t xml:space="preserve"> se despliega.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su cuenta de Gmail.</w:t>
                </w:r>
              </w:p>
              <w:p w:rsidR="00000000" w:rsidDel="00000000" w:rsidP="00000000" w:rsidRDefault="00000000" w:rsidRPr="00000000" w14:paraId="000000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Google autentica el usuario y redirige al sistema con un código de autorización.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recibe el código de autorización.</w:t>
                </w:r>
              </w:p>
              <w:p w:rsidR="00000000" w:rsidDel="00000000" w:rsidP="00000000" w:rsidRDefault="00000000" w:rsidRPr="00000000" w14:paraId="000000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envía el código de autorización al </w:t>
                </w:r>
                <w:r w:rsidDel="00000000" w:rsidR="00000000" w:rsidRPr="00000000">
                  <w:rPr>
                    <w:rFonts w:ascii="Arial" w:cs="Arial" w:eastAsia="Arial" w:hAnsi="Arial"/>
                    <w:u w:val="single"/>
                    <w:rtl w:val="0"/>
                  </w:rPr>
                  <w:t xml:space="preserve">ManejadorAutenticacion</w:t>
                </w:r>
                <w:r w:rsidDel="00000000" w:rsidR="00000000" w:rsidRPr="00000000">
                  <w:rPr>
                    <w:rFonts w:ascii="Arial" w:cs="Arial" w:eastAsia="Arial" w:hAnsi="Arial"/>
                    <w:rtl w:val="0"/>
                  </w:rPr>
                  <w:t xml:space="preserve">.</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ManejadorAutenticacion</w:t>
                </w:r>
                <w:r w:rsidDel="00000000" w:rsidR="00000000" w:rsidRPr="00000000">
                  <w:rPr>
                    <w:rFonts w:ascii="Arial" w:cs="Arial" w:eastAsia="Arial" w:hAnsi="Arial"/>
                    <w:rtl w:val="0"/>
                  </w:rPr>
                  <w:t xml:space="preserve"> obtiene los datos del </w:t>
                </w:r>
                <w:r w:rsidDel="00000000" w:rsidR="00000000" w:rsidRPr="00000000">
                  <w:rPr>
                    <w:rFonts w:ascii="Arial" w:cs="Arial" w:eastAsia="Arial" w:hAnsi="Arial"/>
                    <w:u w:val="single"/>
                    <w:rtl w:val="0"/>
                  </w:rPr>
                  <w:t xml:space="preserve">Usuario</w:t>
                </w:r>
                <w:r w:rsidDel="00000000" w:rsidR="00000000" w:rsidRPr="00000000">
                  <w:rPr>
                    <w:rFonts w:ascii="Arial" w:cs="Arial" w:eastAsia="Arial" w:hAnsi="Arial"/>
                    <w:rtl w:val="0"/>
                  </w:rPr>
                  <w:t xml:space="preserve">.</w:t>
                </w:r>
              </w:p>
              <w:p w:rsidR="00000000" w:rsidDel="00000000" w:rsidP="00000000" w:rsidRDefault="00000000" w:rsidRPr="00000000" w14:paraId="000000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ManejadorAutenticacion</w:t>
                </w:r>
                <w:r w:rsidDel="00000000" w:rsidR="00000000" w:rsidRPr="00000000">
                  <w:rPr>
                    <w:rFonts w:ascii="Arial" w:cs="Arial" w:eastAsia="Arial" w:hAnsi="Arial"/>
                    <w:rtl w:val="0"/>
                  </w:rPr>
                  <w:t xml:space="preserve"> solicita al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verificar existencia en la </w:t>
                </w:r>
                <w:r w:rsidDel="00000000" w:rsidR="00000000" w:rsidRPr="00000000">
                  <w:rPr>
                    <w:rFonts w:ascii="Arial" w:cs="Arial" w:eastAsia="Arial" w:hAnsi="Arial"/>
                    <w:u w:val="single"/>
                    <w:rtl w:val="0"/>
                  </w:rPr>
                  <w:t xml:space="preserve">Base de Datos</w:t>
                </w:r>
                <w:r w:rsidDel="00000000" w:rsidR="00000000" w:rsidRPr="00000000">
                  <w:rPr>
                    <w:rFonts w:ascii="Arial" w:cs="Arial" w:eastAsia="Arial" w:hAnsi="Arial"/>
                    <w:rtl w:val="0"/>
                  </w:rPr>
                  <w:t xml:space="preserve">.</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ManejadorPrincipal</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PantallaPrincipal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usuario cancela el ingreso</w:t>
                </w:r>
                <w:r w:rsidDel="00000000" w:rsidR="00000000" w:rsidRPr="00000000">
                  <w:rPr>
                    <w:rFonts w:ascii="Arial" w:cs="Arial" w:eastAsia="Arial" w:hAnsi="Arial"/>
                    <w:rtl w:val="0"/>
                  </w:rPr>
                  <w:t xml:space="preserve">:</w:t>
                </w:r>
              </w:p>
              <w:p w:rsidR="00000000" w:rsidDel="00000000" w:rsidP="00000000" w:rsidRDefault="00000000" w:rsidRPr="00000000" w14:paraId="000000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usuario no existe en la base de datos</w:t>
                </w:r>
                <w:r w:rsidDel="00000000" w:rsidR="00000000" w:rsidRPr="00000000">
                  <w:rPr>
                    <w:rFonts w:ascii="Arial" w:cs="Arial" w:eastAsia="Arial" w:hAnsi="Arial"/>
                    <w:rtl w:val="0"/>
                  </w:rPr>
                  <w:t xml:space="preserve">:</w:t>
                </w:r>
              </w:p>
              <w:p w:rsidR="00000000" w:rsidDel="00000000" w:rsidP="00000000" w:rsidRDefault="00000000" w:rsidRPr="00000000" w14:paraId="000000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crea el </w:t>
                </w:r>
                <w:r w:rsidDel="00000000" w:rsidR="00000000" w:rsidRPr="00000000">
                  <w:rPr>
                    <w:rFonts w:ascii="Arial" w:cs="Arial" w:eastAsia="Arial" w:hAnsi="Arial"/>
                    <w:u w:val="single"/>
                    <w:rtl w:val="0"/>
                  </w:rPr>
                  <w:t xml:space="preserve">Usuario</w:t>
                </w:r>
                <w:r w:rsidDel="00000000" w:rsidR="00000000" w:rsidRPr="00000000">
                  <w:rPr>
                    <w:rFonts w:ascii="Arial" w:cs="Arial" w:eastAsia="Arial" w:hAnsi="Arial"/>
                    <w:rtl w:val="0"/>
                  </w:rPr>
                  <w:t xml:space="preserve"> con los datos obtenidos, se le asigna el Rol de “Miembro” dentro del sistema.</w:t>
                </w:r>
              </w:p>
              <w:p w:rsidR="00000000" w:rsidDel="00000000" w:rsidP="00000000" w:rsidRDefault="00000000" w:rsidRPr="00000000" w14:paraId="000000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usuario existe en la base de datos</w:t>
                </w:r>
                <w:r w:rsidDel="00000000" w:rsidR="00000000" w:rsidRPr="00000000">
                  <w:rPr>
                    <w:rFonts w:ascii="Arial" w:cs="Arial" w:eastAsia="Arial" w:hAnsi="Arial"/>
                    <w:rtl w:val="0"/>
                  </w:rPr>
                  <w:t xml:space="preserve">:</w:t>
                </w:r>
              </w:p>
              <w:p w:rsidR="00000000" w:rsidDel="00000000" w:rsidP="00000000" w:rsidRDefault="00000000" w:rsidRPr="00000000" w14:paraId="000000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obtienen los datos e ingresa al sistema.</w:t>
                </w:r>
              </w:p>
              <w:p w:rsidR="00000000" w:rsidDel="00000000" w:rsidP="00000000" w:rsidRDefault="00000000" w:rsidRPr="00000000" w14:paraId="000000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5.</w:t>
                </w:r>
              </w:p>
            </w:tc>
          </w:tr>
        </w:tbl>
      </w:sdtContent>
    </w:sdt>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79">
      <w:pPr>
        <w:tabs>
          <w:tab w:val="left" w:leader="none" w:pos="0"/>
        </w:tabs>
        <w:ind w:left="0" w:firstLine="0"/>
        <w:jc w:val="both"/>
        <w:rPr>
          <w:i w:val="1"/>
          <w:color w:val="548dd4"/>
        </w:rPr>
      </w:pPr>
      <w:r w:rsidDel="00000000" w:rsidR="00000000" w:rsidRPr="00000000">
        <w:rPr>
          <w:i w:val="1"/>
          <w:color w:val="548dd4"/>
        </w:rPr>
        <w:drawing>
          <wp:inline distB="114300" distT="114300" distL="114300" distR="114300">
            <wp:extent cx="5399730" cy="3860800"/>
            <wp:effectExtent b="0" l="0" r="0" t="0"/>
            <wp:docPr id="4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7B">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4nj6hhb1uuiz" w:id="9"/>
      <w:bookmarkEnd w:id="9"/>
      <w:r w:rsidDel="00000000" w:rsidR="00000000" w:rsidRPr="00000000">
        <w:rPr>
          <w:rtl w:val="0"/>
        </w:rPr>
        <w:t xml:space="preserve">Caso de Uso CU 02: Exportar Información</w:t>
      </w:r>
    </w:p>
    <w:p w:rsidR="00000000" w:rsidDel="00000000" w:rsidP="00000000" w:rsidRDefault="00000000" w:rsidRPr="00000000" w14:paraId="0000007D">
      <w:pPr>
        <w:pStyle w:val="Heading3"/>
        <w:widowControl w:val="0"/>
        <w:spacing w:before="247.113037109375" w:line="240" w:lineRule="auto"/>
        <w:ind w:left="0"/>
        <w:rPr/>
      </w:pPr>
      <w:bookmarkStart w:colFirst="0" w:colLast="0" w:name="_heading=h.sfrv74y59shd" w:id="10"/>
      <w:bookmarkEnd w:id="10"/>
      <w:r w:rsidDel="00000000" w:rsidR="00000000" w:rsidRPr="00000000">
        <w:rPr>
          <w:rtl w:val="0"/>
        </w:rPr>
        <w:t xml:space="preserve">Especificación de caso de uso de diseño</w:t>
      </w:r>
    </w:p>
    <w:sdt>
      <w:sdtPr>
        <w:lock w:val="contentLocked"/>
        <w:id w:val="2024783844"/>
        <w:tag w:val="goog_rdk_2"/>
      </w:sdtPr>
      <w:sdtContent>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presiona el botón “Exportar” desde la pantalla de reportes.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envía el evento </w:t>
                </w:r>
                <w:r w:rsidDel="00000000" w:rsidR="00000000" w:rsidRPr="00000000">
                  <w:rPr>
                    <w:rFonts w:ascii="Arial" w:cs="Arial" w:eastAsia="Arial" w:hAnsi="Arial"/>
                    <w:i w:val="1"/>
                    <w:rtl w:val="0"/>
                  </w:rPr>
                  <w:t xml:space="preserve">exportarReporte()</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se despliega.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actor ingresa los datos ‘periodo’ y ‘formato</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y presiona el botón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Generar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envía los datos ingresados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que los reenvía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mediante </w:t>
                </w:r>
                <w:r w:rsidDel="00000000" w:rsidR="00000000" w:rsidRPr="00000000">
                  <w:rPr>
                    <w:rFonts w:ascii="Arial" w:cs="Arial" w:eastAsia="Arial" w:hAnsi="Arial"/>
                    <w:i w:val="1"/>
                    <w:rtl w:val="0"/>
                  </w:rPr>
                  <w:t xml:space="preserve">exportarReporte(datos)</w:t>
                </w:r>
                <w:r w:rsidDel="00000000" w:rsidR="00000000" w:rsidRPr="00000000">
                  <w:rPr>
                    <w:rFonts w:ascii="Arial" w:cs="Arial" w:eastAsia="Arial" w:hAnsi="Arial"/>
                    <w:rtl w:val="0"/>
                  </w:rPr>
                  <w:t xml:space="preserv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valida los datos recibidos y los envía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con el evento </w:t>
                </w:r>
                <w:r w:rsidDel="00000000" w:rsidR="00000000" w:rsidRPr="00000000">
                  <w:rPr>
                    <w:rFonts w:ascii="Arial" w:cs="Arial" w:eastAsia="Arial" w:hAnsi="Arial"/>
                    <w:i w:val="1"/>
                    <w:rtl w:val="0"/>
                  </w:rPr>
                  <w:t xml:space="preserve">gener</w:t>
                </w:r>
                <w:r w:rsidDel="00000000" w:rsidR="00000000" w:rsidRPr="00000000">
                  <w:rPr>
                    <w:rFonts w:ascii="Arial" w:cs="Arial" w:eastAsia="Arial" w:hAnsi="Arial"/>
                    <w:i w:val="1"/>
                    <w:rtl w:val="0"/>
                  </w:rPr>
                  <w:t xml:space="preserve">arReporte(datos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una solicitud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para consultar la información correspondiente en la base de datos (</w:t>
                </w:r>
                <w:r w:rsidDel="00000000" w:rsidR="00000000" w:rsidRPr="00000000">
                  <w:rPr>
                    <w:rFonts w:ascii="Arial" w:cs="Arial" w:eastAsia="Arial" w:hAnsi="Arial"/>
                    <w:i w:val="1"/>
                    <w:rtl w:val="0"/>
                  </w:rPr>
                  <w:t xml:space="preserve">consultarDatos(periodo</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valida los datos del periodo y responde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con los resultados.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los datos procesados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que genera el archivo del reporte en el formato solicitado.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el resultado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con un mensaje de confirmación.</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envía el archivo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que solicita a la </w:t>
                </w:r>
                <w:r w:rsidDel="00000000" w:rsidR="00000000" w:rsidRPr="00000000">
                  <w:rPr>
                    <w:rFonts w:ascii="Arial" w:cs="Arial" w:eastAsia="Arial" w:hAnsi="Arial"/>
                    <w:u w:val="single"/>
                    <w:rtl w:val="0"/>
                  </w:rPr>
                  <w:t xml:space="preserve">PantallaReporte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iniciar la descarga.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muestra el mensaje “El reporte ha sido generado exitosamente” y el archivo se descarga al dispositivo del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cancela la operación:</w:t>
                </w:r>
              </w:p>
              <w:p w:rsidR="00000000" w:rsidDel="00000000" w:rsidP="00000000" w:rsidRDefault="00000000" w:rsidRPr="00000000" w14:paraId="000000A3">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actor presiona “Cancelar”.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envía el evento </w:t>
                </w:r>
                <w:r w:rsidDel="00000000" w:rsidR="00000000" w:rsidRPr="00000000">
                  <w:rPr>
                    <w:rFonts w:ascii="Arial" w:cs="Arial" w:eastAsia="Arial" w:hAnsi="Arial"/>
                    <w:i w:val="1"/>
                    <w:rtl w:val="0"/>
                  </w:rPr>
                  <w:t xml:space="preserve">cancelarExportacion()</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cerrar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y volver a la </w:t>
                </w:r>
                <w:r w:rsidDel="00000000" w:rsidR="00000000" w:rsidRPr="00000000">
                  <w:rPr>
                    <w:rFonts w:ascii="Arial" w:cs="Arial" w:eastAsia="Arial" w:hAnsi="Arial"/>
                    <w:u w:val="single"/>
                    <w:rtl w:val="0"/>
                  </w:rPr>
                  <w:t xml:space="preserve">PantallaReporte.</w:t>
                </w:r>
              </w:p>
            </w:tc>
          </w:tr>
          <w:tr>
            <w:trPr>
              <w:cantSplit w:val="0"/>
              <w:trHeight w:val="17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No existen datos para el periodo seleccionado</w:t>
                </w:r>
                <w:r w:rsidDel="00000000" w:rsidR="00000000" w:rsidRPr="00000000">
                  <w:rPr>
                    <w:rFonts w:ascii="Arial" w:cs="Arial" w:eastAsia="Arial" w:hAnsi="Arial"/>
                    <w:rtl w:val="0"/>
                  </w:rPr>
                  <w:t xml:space="preserve">:</w:t>
                </w:r>
              </w:p>
              <w:p w:rsidR="00000000" w:rsidDel="00000000" w:rsidP="00000000" w:rsidRDefault="00000000" w:rsidRPr="00000000" w14:paraId="000000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devuelve una respuesta vacía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un mensaje de error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que lo reenvía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 El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envía el error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cual solicita 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mostrar el mensaje “No hay información disponible para el periodo seleccionado”.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Error de conexión con la base de datos:</w:t>
                </w:r>
              </w:p>
              <w:p w:rsidR="00000000" w:rsidDel="00000000" w:rsidP="00000000" w:rsidRDefault="00000000" w:rsidRPr="00000000" w14:paraId="000000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InterfazBDD </w:t>
                </w:r>
                <w:r w:rsidDel="00000000" w:rsidR="00000000" w:rsidRPr="00000000">
                  <w:rPr>
                    <w:rFonts w:ascii="Arial" w:cs="Arial" w:eastAsia="Arial" w:hAnsi="Arial"/>
                    <w:rtl w:val="0"/>
                  </w:rPr>
                  <w:t xml:space="preserve">detecta un fallo de conexión y envía un mensaje de error a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Reporte</w:t>
                </w:r>
                <w:r w:rsidDel="00000000" w:rsidR="00000000" w:rsidRPr="00000000">
                  <w:rPr>
                    <w:rFonts w:ascii="Arial" w:cs="Arial" w:eastAsia="Arial" w:hAnsi="Arial"/>
                    <w:rtl w:val="0"/>
                  </w:rPr>
                  <w:t xml:space="preserve"> envía el error al </w:t>
                </w:r>
                <w:r w:rsidDel="00000000" w:rsidR="00000000" w:rsidRPr="00000000">
                  <w:rPr>
                    <w:rFonts w:ascii="Arial" w:cs="Arial" w:eastAsia="Arial" w:hAnsi="Arial"/>
                    <w:u w:val="single"/>
                    <w:rtl w:val="0"/>
                  </w:rPr>
                  <w:t xml:space="preserve">ManejadorReporte</w:t>
                </w:r>
                <w:r w:rsidDel="00000000" w:rsidR="00000000" w:rsidRPr="00000000">
                  <w:rPr>
                    <w:rFonts w:ascii="Arial" w:cs="Arial" w:eastAsia="Arial" w:hAnsi="Arial"/>
                    <w:rtl w:val="0"/>
                  </w:rPr>
                  <w:t xml:space="preserve">, que lo pasa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PantallaOpciones</w:t>
                </w:r>
                <w:r w:rsidDel="00000000" w:rsidR="00000000" w:rsidRPr="00000000">
                  <w:rPr>
                    <w:rFonts w:ascii="Arial" w:cs="Arial" w:eastAsia="Arial" w:hAnsi="Arial"/>
                    <w:rtl w:val="0"/>
                  </w:rPr>
                  <w:t xml:space="preserve"> mostrar el mensaje “No se pudo conectar con la base de datos. Intente nuevamente más tarde.”</w:t>
                </w:r>
              </w:p>
            </w:tc>
          </w:tr>
        </w:tbl>
      </w:sdtContent>
    </w:sdt>
    <w:p w:rsidR="00000000" w:rsidDel="00000000" w:rsidP="00000000" w:rsidRDefault="00000000" w:rsidRPr="00000000" w14:paraId="000000AC">
      <w:pPr>
        <w:keepNext w:val="1"/>
        <w:keepLines w:val="1"/>
        <w:ind w:left="0" w:firstLine="0"/>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AD">
      <w:pPr>
        <w:tabs>
          <w:tab w:val="left" w:leader="none" w:pos="0"/>
        </w:tabs>
        <w:ind w:left="109" w:firstLine="0"/>
        <w:jc w:val="both"/>
        <w:rPr>
          <w:i w:val="1"/>
          <w:color w:val="548dd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-865821</wp:posOffset>
            </wp:positionH>
            <wp:positionV relativeFrom="paragraph">
              <wp:posOffset>238125</wp:posOffset>
            </wp:positionV>
            <wp:extent cx="7039928" cy="5110908"/>
            <wp:effectExtent b="0" l="0" r="0" t="0"/>
            <wp:wrapSquare wrapText="bothSides" distB="114300" distT="114300" distL="114300" distR="114300"/>
            <wp:docPr id="5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7039928" cy="5110908"/>
                    </a:xfrm>
                    <a:prstGeom prst="rect"/>
                    <a:ln/>
                  </pic:spPr>
                </pic:pic>
              </a:graphicData>
            </a:graphic>
          </wp:anchor>
        </w:drawing>
      </w:r>
    </w:p>
    <w:p w:rsidR="00000000" w:rsidDel="00000000" w:rsidP="00000000" w:rsidRDefault="00000000" w:rsidRPr="00000000" w14:paraId="000000AE">
      <w:pPr>
        <w:spacing w:before="0" w:line="276" w:lineRule="auto"/>
        <w:ind w:left="0"/>
        <w:rPr/>
      </w:pPr>
      <w:r w:rsidDel="00000000" w:rsidR="00000000" w:rsidRPr="00000000">
        <w:rPr>
          <w:rtl w:val="0"/>
        </w:rPr>
      </w:r>
    </w:p>
    <w:p w:rsidR="00000000" w:rsidDel="00000000" w:rsidP="00000000" w:rsidRDefault="00000000" w:rsidRPr="00000000" w14:paraId="000000AF">
      <w:pPr>
        <w:pStyle w:val="Heading2"/>
        <w:ind w:left="0" w:firstLine="0"/>
        <w:rPr/>
      </w:pPr>
      <w:bookmarkStart w:colFirst="0" w:colLast="0" w:name="_heading=h.8nefth3w9f51" w:id="11"/>
      <w:bookmarkEnd w:id="11"/>
      <w:r w:rsidDel="00000000" w:rsidR="00000000" w:rsidRPr="00000000">
        <w:rPr>
          <w:rtl w:val="0"/>
        </w:rPr>
        <w:t xml:space="preserve">Caso de Uso CU 05: Crear Proyecto </w:t>
      </w:r>
    </w:p>
    <w:p w:rsidR="00000000" w:rsidDel="00000000" w:rsidP="00000000" w:rsidRDefault="00000000" w:rsidRPr="00000000" w14:paraId="000000B0">
      <w:pPr>
        <w:pStyle w:val="Heading3"/>
        <w:widowControl w:val="0"/>
        <w:spacing w:before="247.113037109375" w:line="240" w:lineRule="auto"/>
        <w:ind w:left="0"/>
        <w:rPr>
          <w:rFonts w:ascii="Arial" w:cs="Arial" w:eastAsia="Arial" w:hAnsi="Arial"/>
        </w:rPr>
      </w:pPr>
      <w:bookmarkStart w:colFirst="0" w:colLast="0" w:name="_heading=h.8hlp4lyzh7ug" w:id="12"/>
      <w:bookmarkEnd w:id="12"/>
      <w:r w:rsidDel="00000000" w:rsidR="00000000" w:rsidRPr="00000000">
        <w:rPr>
          <w:rtl w:val="0"/>
        </w:rPr>
        <w:t xml:space="preserve">Especificación de caso de uso de diseño</w:t>
      </w:r>
      <w:r w:rsidDel="00000000" w:rsidR="00000000" w:rsidRPr="00000000">
        <w:rPr>
          <w:rtl w:val="0"/>
        </w:rPr>
      </w:r>
    </w:p>
    <w:sdt>
      <w:sdtPr>
        <w:lock w:val="contentLocked"/>
        <w:id w:val="-1110986413"/>
        <w:tag w:val="goog_rdk_3"/>
      </w:sdtPr>
      <w:sdtContent>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presiona el botón “Nuevo proyecto” desde la pantalla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envía el evento </w:t>
                </w:r>
                <w:r w:rsidDel="00000000" w:rsidR="00000000" w:rsidRPr="00000000">
                  <w:rPr>
                    <w:rFonts w:ascii="Arial" w:cs="Arial" w:eastAsia="Arial" w:hAnsi="Arial"/>
                    <w:i w:val="1"/>
                    <w:rtl w:val="0"/>
                  </w:rPr>
                  <w:t xml:space="preserve">crearProyecto</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desplegar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se despliega. </w:t>
                </w:r>
                <w:r w:rsidDel="00000000" w:rsidR="00000000" w:rsidRPr="00000000">
                  <w:rPr>
                    <w:rtl w:val="0"/>
                  </w:rPr>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la información en los campos obligatorios ‘nombre de proyecto’, ‘nombre del equipo’, y ‘fecha de inicio’, y presiona el botón “Crear”.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envía los datos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InterfazUsuario envía el evento </w:t>
                </w:r>
                <w:r w:rsidDel="00000000" w:rsidR="00000000" w:rsidRPr="00000000">
                  <w:rPr>
                    <w:rFonts w:ascii="Arial" w:cs="Arial" w:eastAsia="Arial" w:hAnsi="Arial"/>
                    <w:i w:val="1"/>
                    <w:rtl w:val="0"/>
                  </w:rPr>
                  <w:t xml:space="preserve">crearProyecto(datos)</w:t>
                </w:r>
                <w:r w:rsidDel="00000000" w:rsidR="00000000" w:rsidRPr="00000000">
                  <w:rPr>
                    <w:rFonts w:ascii="Arial" w:cs="Arial" w:eastAsia="Arial" w:hAnsi="Arial"/>
                    <w:rtl w:val="0"/>
                  </w:rPr>
                  <w:t xml:space="preserv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envía el evento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evento a la I</w:t>
                </w:r>
                <w:r w:rsidDel="00000000" w:rsidR="00000000" w:rsidRPr="00000000">
                  <w:rPr>
                    <w:rFonts w:ascii="Arial" w:cs="Arial" w:eastAsia="Arial" w:hAnsi="Arial"/>
                    <w:u w:val="single"/>
                    <w:rtl w:val="0"/>
                  </w:rPr>
                  <w:t xml:space="preserve">nterfazBDD</w:t>
                </w:r>
                <w:r w:rsidDel="00000000" w:rsidR="00000000" w:rsidRPr="00000000">
                  <w:rPr>
                    <w:rFonts w:ascii="Arial" w:cs="Arial" w:eastAsia="Arial" w:hAnsi="Arial"/>
                    <w:rtl w:val="0"/>
                  </w:rPr>
                  <w:t xml:space="preserve">, quien le solicita a la BDD </w:t>
                </w:r>
                <w:r w:rsidDel="00000000" w:rsidR="00000000" w:rsidRPr="00000000">
                  <w:rPr>
                    <w:rFonts w:ascii="Arial" w:cs="Arial" w:eastAsia="Arial" w:hAnsi="Arial"/>
                    <w:i w:val="1"/>
                    <w:rtl w:val="0"/>
                  </w:rPr>
                  <w:t xml:space="preserve">crearProyecto(datos)</w:t>
                </w:r>
                <w:r w:rsidDel="00000000" w:rsidR="00000000" w:rsidRPr="00000000">
                  <w:rPr>
                    <w:rFonts w:ascii="Arial" w:cs="Arial" w:eastAsia="Arial" w:hAnsi="Arial"/>
                    <w:rtl w:val="0"/>
                  </w:rPr>
                  <w:t xml:space="preserve">.</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 La BDD valida los datos, guarda la información y envía un mensaje de confirmación con los datos del nuevo proyecto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 </w:t>
                </w:r>
                <w:r w:rsidDel="00000000" w:rsidR="00000000" w:rsidRPr="00000000">
                  <w:rPr>
                    <w:rFonts w:ascii="Arial" w:cs="Arial" w:eastAsia="Arial" w:hAnsi="Arial"/>
                    <w:rtl w:val="0"/>
                  </w:rPr>
                  <w:t xml:space="preserve">envía el mensaje de confirmación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quien envía el mensaje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PantallaPrincipal</w:t>
                </w:r>
                <w:r w:rsidDel="00000000" w:rsidR="00000000" w:rsidRPr="00000000">
                  <w:rPr>
                    <w:rFonts w:ascii="Arial" w:cs="Arial" w:eastAsia="Arial" w:hAnsi="Arial"/>
                    <w:rtl w:val="0"/>
                  </w:rPr>
                  <w:t xml:space="preserve"> mostrar el mensaje “El proyecto ha sido creado exitosamente”.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ind w:left="0" w:firstLine="0"/>
                  <w:rPr>
                    <w:rFonts w:ascii="Arial" w:cs="Arial" w:eastAsia="Arial" w:hAnsi="Arial"/>
                  </w:rPr>
                </w:pPr>
                <w:r w:rsidDel="00000000" w:rsidR="00000000" w:rsidRPr="00000000">
                  <w:rPr>
                    <w:rFonts w:ascii="Arial" w:cs="Arial" w:eastAsia="Arial" w:hAnsi="Arial"/>
                    <w:u w:val="single"/>
                    <w:rtl w:val="0"/>
                  </w:rPr>
                  <w:t xml:space="preserve">El usuario selecciona la opción “Cancelar”</w:t>
                </w:r>
                <w:r w:rsidDel="00000000" w:rsidR="00000000" w:rsidRPr="00000000">
                  <w:rPr>
                    <w:rFonts w:ascii="Arial" w:cs="Arial" w:eastAsia="Arial" w:hAnsi="Arial"/>
                    <w:rtl w:val="0"/>
                  </w:rPr>
                  <w:t xml:space="preserve">:</w:t>
                </w:r>
              </w:p>
              <w:p w:rsidR="00000000" w:rsidDel="00000000" w:rsidP="00000000" w:rsidRDefault="00000000" w:rsidRPr="00000000" w14:paraId="000000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envía el evento</w:t>
                </w:r>
                <w:r w:rsidDel="00000000" w:rsidR="00000000" w:rsidRPr="00000000">
                  <w:rPr>
                    <w:rFonts w:ascii="Arial" w:cs="Arial" w:eastAsia="Arial" w:hAnsi="Arial"/>
                    <w:i w:val="1"/>
                    <w:rtl w:val="0"/>
                  </w:rPr>
                  <w:t xml:space="preserve"> cancelar</w:t>
                </w:r>
                <w:r w:rsidDel="00000000" w:rsidR="00000000" w:rsidRPr="00000000">
                  <w:rPr>
                    <w:rFonts w:ascii="Arial" w:cs="Arial" w:eastAsia="Arial" w:hAnsi="Arial"/>
                    <w:rtl w:val="0"/>
                  </w:rPr>
                  <w:t xml:space="preserv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cerrar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volviendo a la </w:t>
                </w:r>
                <w:r w:rsidDel="00000000" w:rsidR="00000000" w:rsidRPr="00000000">
                  <w:rPr>
                    <w:rFonts w:ascii="Arial" w:cs="Arial" w:eastAsia="Arial" w:hAnsi="Arial"/>
                    <w:u w:val="single"/>
                    <w:rtl w:val="0"/>
                  </w:rPr>
                  <w:t xml:space="preserve">PantallaInicio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0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detecta errores en los datos enviados y cancela la operación</w:t>
                </w:r>
                <w:r w:rsidDel="00000000" w:rsidR="00000000" w:rsidRPr="00000000">
                  <w:rPr>
                    <w:rFonts w:ascii="Arial" w:cs="Arial" w:eastAsia="Arial" w:hAnsi="Arial"/>
                    <w:rtl w:val="0"/>
                  </w:rPr>
                  <w:t xml:space="preserve">. La BDD envía un mensaje de error a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de error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mensaje de error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 Proyecto</w:t>
                </w:r>
                <w:r w:rsidDel="00000000" w:rsidR="00000000" w:rsidRPr="00000000">
                  <w:rPr>
                    <w:rFonts w:ascii="Arial" w:cs="Arial" w:eastAsia="Arial" w:hAnsi="Arial"/>
                    <w:rtl w:val="0"/>
                  </w:rPr>
                  <w:t xml:space="preserve"> envía el mensaje de error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mostrar el mensaje “Se detectaron errores en los datos enviados”.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muestra el mensaje. Continúa en el CU05, paso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InterfazBDD no logra conectarse con la BDD:</w:t>
                </w:r>
              </w:p>
              <w:p w:rsidR="00000000" w:rsidDel="00000000" w:rsidP="00000000" w:rsidRDefault="00000000" w:rsidRPr="00000000" w14:paraId="000000DA">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u w:val="single"/>
                    <w:rtl w:val="0"/>
                  </w:rPr>
                  <w:t xml:space="preserve">InterfazBDD</w:t>
                </w:r>
                <w:r w:rsidDel="00000000" w:rsidR="00000000" w:rsidRPr="00000000">
                  <w:rPr>
                    <w:rFonts w:ascii="Arial" w:cs="Arial" w:eastAsia="Arial" w:hAnsi="Arial"/>
                    <w:rtl w:val="0"/>
                  </w:rPr>
                  <w:t xml:space="preserve"> envía el mensaje de error de conexión a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La entidad </w:t>
                </w:r>
                <w:r w:rsidDel="00000000" w:rsidR="00000000" w:rsidRPr="00000000">
                  <w:rPr>
                    <w:rFonts w:ascii="Arial" w:cs="Arial" w:eastAsia="Arial" w:hAnsi="Arial"/>
                    <w:u w:val="single"/>
                    <w:rtl w:val="0"/>
                  </w:rPr>
                  <w:t xml:space="preserve">Proyecto</w:t>
                </w:r>
                <w:r w:rsidDel="00000000" w:rsidR="00000000" w:rsidRPr="00000000">
                  <w:rPr>
                    <w:rFonts w:ascii="Arial" w:cs="Arial" w:eastAsia="Arial" w:hAnsi="Arial"/>
                    <w:rtl w:val="0"/>
                  </w:rPr>
                  <w:t xml:space="preserve"> envía el mensaje al </w:t>
                </w:r>
                <w:r w:rsidDel="00000000" w:rsidR="00000000" w:rsidRPr="00000000">
                  <w:rPr>
                    <w:rFonts w:ascii="Arial" w:cs="Arial" w:eastAsia="Arial" w:hAnsi="Arial"/>
                    <w:u w:val="single"/>
                    <w:rtl w:val="0"/>
                  </w:rPr>
                  <w:t xml:space="preserve">ManejadorProyecto</w:t>
                </w:r>
                <w:r w:rsidDel="00000000" w:rsidR="00000000" w:rsidRPr="00000000">
                  <w:rPr>
                    <w:rFonts w:ascii="Arial" w:cs="Arial" w:eastAsia="Arial" w:hAnsi="Arial"/>
                    <w:rtl w:val="0"/>
                  </w:rPr>
                  <w:t xml:space="preserve">. El </w:t>
                </w:r>
                <w:r w:rsidDel="00000000" w:rsidR="00000000" w:rsidRPr="00000000">
                  <w:rPr>
                    <w:rFonts w:ascii="Arial" w:cs="Arial" w:eastAsia="Arial" w:hAnsi="Arial"/>
                    <w:u w:val="single"/>
                    <w:rtl w:val="0"/>
                  </w:rPr>
                  <w:t xml:space="preserve">Manejador Proyecto</w:t>
                </w:r>
                <w:r w:rsidDel="00000000" w:rsidR="00000000" w:rsidRPr="00000000">
                  <w:rPr>
                    <w:rFonts w:ascii="Arial" w:cs="Arial" w:eastAsia="Arial" w:hAnsi="Arial"/>
                    <w:rtl w:val="0"/>
                  </w:rPr>
                  <w:t xml:space="preserve"> envía el mensaje a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La </w:t>
                </w:r>
                <w:r w:rsidDel="00000000" w:rsidR="00000000" w:rsidRPr="00000000">
                  <w:rPr>
                    <w:rFonts w:ascii="Arial" w:cs="Arial" w:eastAsia="Arial" w:hAnsi="Arial"/>
                    <w:u w:val="single"/>
                    <w:rtl w:val="0"/>
                  </w:rPr>
                  <w:t xml:space="preserve">InterfazUsuario</w:t>
                </w:r>
                <w:r w:rsidDel="00000000" w:rsidR="00000000" w:rsidRPr="00000000">
                  <w:rPr>
                    <w:rFonts w:ascii="Arial" w:cs="Arial" w:eastAsia="Arial" w:hAnsi="Arial"/>
                    <w:rtl w:val="0"/>
                  </w:rPr>
                  <w:t xml:space="preserve"> solicita a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mostrar el mensaje “Se ha producido un error de conexión con la base de datos”. La </w:t>
                </w:r>
                <w:r w:rsidDel="00000000" w:rsidR="00000000" w:rsidRPr="00000000">
                  <w:rPr>
                    <w:rFonts w:ascii="Arial" w:cs="Arial" w:eastAsia="Arial" w:hAnsi="Arial"/>
                    <w:u w:val="single"/>
                    <w:rtl w:val="0"/>
                  </w:rPr>
                  <w:t xml:space="preserve">PantallaNuevoProyecto</w:t>
                </w:r>
                <w:r w:rsidDel="00000000" w:rsidR="00000000" w:rsidRPr="00000000">
                  <w:rPr>
                    <w:rFonts w:ascii="Arial" w:cs="Arial" w:eastAsia="Arial" w:hAnsi="Arial"/>
                    <w:rtl w:val="0"/>
                  </w:rPr>
                  <w:t xml:space="preserve"> muestra el mensaje. Continúa en el CU05, paso 2.</w:t>
                </w:r>
                <w:r w:rsidDel="00000000" w:rsidR="00000000" w:rsidRPr="00000000">
                  <w:rPr>
                    <w:rtl w:val="0"/>
                  </w:rPr>
                </w:r>
              </w:p>
            </w:tc>
          </w:tr>
        </w:tbl>
      </w:sdtContent>
    </w:sdt>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keepNext w:val="1"/>
        <w:keepLines w:val="1"/>
        <w:rPr>
          <w:rFonts w:ascii="Cambria" w:cs="Cambria" w:eastAsia="Cambria" w:hAnsi="Cambria"/>
          <w:b w:val="1"/>
          <w:color w:val="4f81bd"/>
        </w:rPr>
      </w:pPr>
      <w:bookmarkStart w:colFirst="0" w:colLast="0" w:name="_heading=h.ld6smt78jzw4" w:id="8"/>
      <w:bookmarkEnd w:id="8"/>
      <w:r w:rsidDel="00000000" w:rsidR="00000000" w:rsidRPr="00000000">
        <w:rPr>
          <w:rFonts w:ascii="Cambria" w:cs="Cambria" w:eastAsia="Cambria" w:hAnsi="Cambria"/>
          <w:b w:val="1"/>
          <w:color w:val="4f81bd"/>
          <w:rtl w:val="0"/>
        </w:rPr>
        <w:t xml:space="preserve">Diagrama de Secuencia</w:t>
      </w:r>
    </w:p>
    <w:p w:rsidR="00000000" w:rsidDel="00000000" w:rsidP="00000000" w:rsidRDefault="00000000" w:rsidRPr="00000000" w14:paraId="000000DD">
      <w:pPr>
        <w:tabs>
          <w:tab w:val="left" w:leader="none" w:pos="0"/>
        </w:tabs>
        <w:ind w:left="109" w:firstLine="0"/>
        <w:jc w:val="both"/>
        <w:rPr>
          <w:i w:val="1"/>
          <w:color w:val="548dd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142875</wp:posOffset>
            </wp:positionV>
            <wp:extent cx="6482080" cy="4652211"/>
            <wp:effectExtent b="0" l="0" r="0" t="0"/>
            <wp:wrapSquare wrapText="bothSides" distB="114300" distT="114300" distL="114300" distR="114300"/>
            <wp:docPr id="4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482080" cy="4652211"/>
                    </a:xfrm>
                    <a:prstGeom prst="rect"/>
                    <a:ln/>
                  </pic:spPr>
                </pic:pic>
              </a:graphicData>
            </a:graphic>
          </wp:anchor>
        </w:drawing>
      </w:r>
    </w:p>
    <w:p w:rsidR="00000000" w:rsidDel="00000000" w:rsidP="00000000" w:rsidRDefault="00000000" w:rsidRPr="00000000" w14:paraId="000000DE">
      <w:pPr>
        <w:tabs>
          <w:tab w:val="left" w:leader="none" w:pos="0"/>
        </w:tabs>
        <w:ind w:left="109" w:firstLine="0"/>
        <w:jc w:val="both"/>
        <w:rPr>
          <w:i w:val="1"/>
          <w:color w:val="548dd4"/>
        </w:rPr>
      </w:pPr>
      <w:r w:rsidDel="00000000" w:rsidR="00000000" w:rsidRPr="00000000">
        <w:rPr>
          <w:rtl w:val="0"/>
        </w:rPr>
      </w:r>
    </w:p>
    <w:p w:rsidR="00000000" w:rsidDel="00000000" w:rsidP="00000000" w:rsidRDefault="00000000" w:rsidRPr="00000000" w14:paraId="000000DF">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0">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0E1">
      <w:pPr>
        <w:pStyle w:val="Heading2"/>
        <w:keepNext w:val="1"/>
        <w:keepLines w:val="1"/>
        <w:ind w:left="0" w:firstLine="0"/>
        <w:rPr>
          <w:vertAlign w:val="baseline"/>
        </w:rPr>
      </w:pPr>
      <w:bookmarkStart w:colFirst="0" w:colLast="0" w:name="_heading=h.ba57zouvno8x" w:id="13"/>
      <w:bookmarkEnd w:id="13"/>
      <w:r w:rsidDel="00000000" w:rsidR="00000000" w:rsidRPr="00000000">
        <w:rPr>
          <w:rtl w:val="0"/>
        </w:rPr>
        <w:t xml:space="preserve">Caso de Uso 20: Registro de tiempo por cronómetro</w:t>
      </w:r>
      <w:r w:rsidDel="00000000" w:rsidR="00000000" w:rsidRPr="00000000">
        <w:rPr>
          <w:rtl w:val="0"/>
        </w:rPr>
      </w:r>
    </w:p>
    <w:p w:rsidR="00000000" w:rsidDel="00000000" w:rsidP="00000000" w:rsidRDefault="00000000" w:rsidRPr="00000000" w14:paraId="000000E2">
      <w:pPr>
        <w:pStyle w:val="Heading3"/>
        <w:widowControl w:val="0"/>
        <w:spacing w:before="247.113037109375" w:line="240" w:lineRule="auto"/>
        <w:ind w:left="0"/>
        <w:rPr/>
      </w:pPr>
      <w:bookmarkStart w:colFirst="0" w:colLast="0" w:name="_heading=h.ucrph4lbx3tb" w:id="14"/>
      <w:bookmarkEnd w:id="14"/>
      <w:r w:rsidDel="00000000" w:rsidR="00000000" w:rsidRPr="00000000">
        <w:rPr>
          <w:rtl w:val="0"/>
        </w:rPr>
        <w:t xml:space="preserve">Especificación de caso de uso de diseño</w:t>
      </w:r>
    </w:p>
    <w:p w:rsidR="00000000" w:rsidDel="00000000" w:rsidP="00000000" w:rsidRDefault="00000000" w:rsidRPr="00000000" w14:paraId="000000E3">
      <w:pPr>
        <w:pStyle w:val="Heading2"/>
        <w:spacing w:after="60" w:before="120" w:lineRule="auto"/>
        <w:ind w:left="0" w:firstLine="0"/>
        <w:rPr>
          <w:rFonts w:ascii="Arial" w:cs="Arial" w:eastAsia="Arial" w:hAnsi="Arial"/>
          <w:color w:val="000000"/>
          <w:sz w:val="22"/>
          <w:szCs w:val="22"/>
        </w:rPr>
      </w:pPr>
      <w:bookmarkStart w:colFirst="0" w:colLast="0" w:name="_heading=h.v1atl8th7fni" w:id="15"/>
      <w:bookmarkEnd w:id="15"/>
      <w:r w:rsidDel="00000000" w:rsidR="00000000" w:rsidRPr="00000000">
        <w:rPr>
          <w:rtl w:val="0"/>
        </w:rPr>
      </w:r>
    </w:p>
    <w:sdt>
      <w:sdtPr>
        <w:lock w:val="contentLocked"/>
        <w:id w:val="473919167"/>
        <w:tag w:val="goog_rdk_4"/>
      </w:sdtPr>
      <w:sdtContent>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Miembro, 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0ED">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la opción “Registrar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la opción “Registrar Tiempo” desde la PantallaInicio. La PantallaInicio envía el evento a la InterfazUsuario. La InterfazUsuario envía el evento al ManejadorTarea.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ManejadorTarea solicita desplegarPantallaTiempos al InterfazUsuario.</w:t>
                </w:r>
              </w:p>
              <w:p w:rsidR="00000000" w:rsidDel="00000000" w:rsidP="00000000" w:rsidRDefault="00000000" w:rsidRPr="00000000" w14:paraId="000000FA">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InterfazUsuario solicita a la PantallaTiempos desplegarse. La PantallaTiempos se despliega.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selecciona una tarea y presiona el botón “Iniciar”. La PantallaTiempos solicita validarEstadoTarea a InterfazUsuario. La InterfazUsuario envía la solicitud al ManejadorTarea. El ManejadorTarea envía la solicitud a InterfazBDD. La InterfazBDD envía la solicitud a la BDD y ésta valida la petición, cambiando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ManejadorTarea solicita a la InterfazApiTogglTrack iniciarCronometro. La InterfazApiTogglTrack envía la solicitud a la ApiTogglTrack, y ésta valida la acción.</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ApiTogglTrack inicia el cronómetro y envía a la InterfazApiTogglTrack un mensaje de confirmación. La InterfazApiTogglTrack envía el mensaje a la InterfazUsuario y ésta refleja el cronómetro iniciado en la PantallaTiempos. </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El actor presiona el botón “Detener” y la PantallaTiempos envía el evento pausarCronometro a la InterfazUsuario. La InterfazUsuario envía el evento al ManejadorTarea, quien lo envía a la InterfazApiTogglTrack . La InterfazApiTogglTrack envía el evento a la ApiTogglTrack y ésta lo ejecuta. La ApiTogglTrack envía un mensaje de confirmación a la InterfazApiTogglTrack. La InterfazApiTogglTrack envía un mensaje de confirmación al ManejadorTarea. El ManejadorTarea envía el evento registrarTiempo a la InterfazBDD. La InterfazBDD envía el evento a la BDD. La BDD lo valida y actualiza los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BDD detecta que la tarea sobre la que se solicita registrar tiempo se encuentra con el estado ‘finalizado’. La BDD envía un mensaje de error a la InterfazBDD. La InterfazBDD envía el mensaje a la InterfazUsuario. La InterfazUsuario envía el mensaje a la PantallaTiempos . En la PantallaTiempos se muestra el mensaje de error. Continúa en el CU20, paso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InterfazApiTogglTrack no logra comunicarse con la ApiTogglTrack. La InterfazApiTogglTrack envía un mensaje de error a la InterfazUsuario. La InterfazUsuario envía el mensaje de error a la PantallaTiempos. Continúa en el CU20, paso 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firstLine="0"/>
                  <w:rPr>
                    <w:rFonts w:ascii="Arial" w:cs="Arial" w:eastAsia="Arial" w:hAnsi="Arial"/>
                  </w:rPr>
                </w:pPr>
                <w:r w:rsidDel="00000000" w:rsidR="00000000" w:rsidRPr="00000000">
                  <w:rPr>
                    <w:rFonts w:ascii="Arial" w:cs="Arial" w:eastAsia="Arial" w:hAnsi="Arial"/>
                    <w:rtl w:val="0"/>
                  </w:rPr>
                  <w:t xml:space="preserve">La InterfazApiTogglTrack no logra comunicarse con la ApiTogglTrack. La InterfazApiTogglTrack envía un mensaje de error a la InterfazUsuario. La InterfazUsuario envía el mensaje de error a la PantallaTiempos. Continúa en el CU20, paso 3.</w:t>
                </w:r>
              </w:p>
            </w:tc>
          </w:tr>
        </w:tbl>
      </w:sdtContent>
    </w:sdt>
    <w:p w:rsidR="00000000" w:rsidDel="00000000" w:rsidP="00000000" w:rsidRDefault="00000000" w:rsidRPr="00000000" w14:paraId="00000113">
      <w:pPr>
        <w:spacing w:before="0" w:line="276" w:lineRule="auto"/>
        <w:ind w:left="0" w:firstLine="0"/>
        <w:rPr>
          <w:rFonts w:ascii="Cambria" w:cs="Cambria" w:eastAsia="Cambria" w:hAnsi="Cambria"/>
          <w:b w:val="1"/>
          <w:color w:val="4f81bd"/>
          <w:sz w:val="22.079999923706055"/>
          <w:szCs w:val="22.079999923706055"/>
        </w:rPr>
      </w:pPr>
      <w:r w:rsidDel="00000000" w:rsidR="00000000" w:rsidRPr="00000000">
        <w:rPr>
          <w:rtl w:val="0"/>
        </w:rPr>
      </w:r>
    </w:p>
    <w:p w:rsidR="00000000" w:rsidDel="00000000" w:rsidP="00000000" w:rsidRDefault="00000000" w:rsidRPr="00000000" w14:paraId="00000114">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15">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16">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17">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18">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19">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1A">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1B">
      <w:pPr>
        <w:widowControl w:val="0"/>
        <w:spacing w:before="247.113037109375" w:line="240" w:lineRule="auto"/>
        <w:ind w:left="0" w:firstLine="0"/>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keepNext w:val="1"/>
        <w:keepLines w:val="1"/>
        <w:rPr>
          <w:vertAlign w:val="baseline"/>
        </w:rPr>
      </w:pPr>
      <w:bookmarkStart w:colFirst="0" w:colLast="0" w:name="_heading=h.cn690lenm6wb" w:id="16"/>
      <w:bookmarkEnd w:id="16"/>
      <w:sdt>
        <w:sdtPr>
          <w:id w:val="-1900158991"/>
          <w:tag w:val="goog_rdk_5"/>
        </w:sdtPr>
        <w:sdtContent>
          <w:commentRangeStart w:id="1"/>
        </w:sdtContent>
      </w:sdt>
      <w:r w:rsidDel="00000000" w:rsidR="00000000" w:rsidRPr="00000000">
        <w:rPr>
          <w:vertAlign w:val="baseline"/>
          <w:rtl w:val="0"/>
        </w:rPr>
        <w:t xml:space="preserve">Diagrama de</w:t>
      </w:r>
      <w:commentRangeEnd w:id="1"/>
      <w:r w:rsidDel="00000000" w:rsidR="00000000" w:rsidRPr="00000000">
        <w:commentReference w:id="1"/>
      </w:r>
      <w:r w:rsidDel="00000000" w:rsidR="00000000" w:rsidRPr="00000000">
        <w:rPr>
          <w:rtl w:val="0"/>
        </w:rPr>
        <w:t xml:space="preserve"> Secuencia</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b w:val="1"/>
        </w:rPr>
      </w:pPr>
      <w:r w:rsidDel="00000000" w:rsidR="00000000" w:rsidRPr="00000000">
        <w:rPr>
          <w:b w:val="1"/>
          <w:rtl w:val="0"/>
        </w:rPr>
        <w:t xml:space="preserve">Figura 01 - Diagrama de secuencia CU20: Registrar tiempo por cronómetro</w:t>
      </w:r>
      <w:r w:rsidDel="00000000" w:rsidR="00000000" w:rsidRPr="00000000">
        <w:drawing>
          <wp:anchor allowOverlap="1" behindDoc="0" distB="114300" distT="114300" distL="114300" distR="114300" hidden="0" layoutInCell="1" locked="0" relativeHeight="0" simplePos="0">
            <wp:simplePos x="0" y="0"/>
            <wp:positionH relativeFrom="column">
              <wp:posOffset>-561973</wp:posOffset>
            </wp:positionH>
            <wp:positionV relativeFrom="paragraph">
              <wp:posOffset>167111</wp:posOffset>
            </wp:positionV>
            <wp:extent cx="6316366" cy="5792788"/>
            <wp:effectExtent b="0" l="0" r="0" t="0"/>
            <wp:wrapSquare wrapText="bothSides" distB="114300" distT="114300" distL="114300" distR="114300"/>
            <wp:docPr id="52" name="image17.png"/>
            <a:graphic>
              <a:graphicData uri="http://schemas.openxmlformats.org/drawingml/2006/picture">
                <pic:pic>
                  <pic:nvPicPr>
                    <pic:cNvPr id="0" name="image17.png"/>
                    <pic:cNvPicPr preferRelativeResize="0"/>
                  </pic:nvPicPr>
                  <pic:blipFill>
                    <a:blip r:embed="rId15"/>
                    <a:srcRect b="0" l="63" r="63" t="0"/>
                    <a:stretch>
                      <a:fillRect/>
                    </a:stretch>
                  </pic:blipFill>
                  <pic:spPr>
                    <a:xfrm>
                      <a:off x="0" y="0"/>
                      <a:ext cx="6316366" cy="5792788"/>
                    </a:xfrm>
                    <a:prstGeom prst="rect"/>
                    <a:ln/>
                  </pic:spPr>
                </pic:pic>
              </a:graphicData>
            </a:graphic>
          </wp:anchor>
        </w:drawing>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rtl w:val="0"/>
        </w:rPr>
      </w:r>
    </w:p>
    <w:p w:rsidR="00000000" w:rsidDel="00000000" w:rsidP="00000000" w:rsidRDefault="00000000" w:rsidRPr="00000000" w14:paraId="00000121">
      <w:pPr>
        <w:keepNext w:val="1"/>
        <w:keepLines w:val="1"/>
        <w:rPr>
          <w:i w:val="1"/>
          <w:color w:val="548dd4"/>
        </w:rPr>
      </w:pPr>
      <w:bookmarkStart w:colFirst="0" w:colLast="0" w:name="_heading=h.wzrgrh507pin" w:id="17"/>
      <w:bookmarkEnd w:id="17"/>
      <w:r w:rsidDel="00000000" w:rsidR="00000000" w:rsidRPr="00000000">
        <w:rPr>
          <w:rtl w:val="0"/>
        </w:rPr>
      </w:r>
    </w:p>
    <w:p w:rsidR="00000000" w:rsidDel="00000000" w:rsidP="00000000" w:rsidRDefault="00000000" w:rsidRPr="00000000" w14:paraId="00000122">
      <w:pPr>
        <w:pStyle w:val="Heading2"/>
        <w:ind w:left="0"/>
        <w:rPr/>
      </w:pPr>
      <w:bookmarkStart w:colFirst="0" w:colLast="0" w:name="_heading=h.3aw9xpgfw2r3" w:id="18"/>
      <w:bookmarkEnd w:id="18"/>
      <w:r w:rsidDel="00000000" w:rsidR="00000000" w:rsidRPr="00000000">
        <w:rPr>
          <w:rtl w:val="0"/>
        </w:rPr>
        <w:t xml:space="preserve">Caso de Uso 21: Registro de tiempo manual</w:t>
      </w:r>
    </w:p>
    <w:p w:rsidR="00000000" w:rsidDel="00000000" w:rsidP="00000000" w:rsidRDefault="00000000" w:rsidRPr="00000000" w14:paraId="00000123">
      <w:pPr>
        <w:pStyle w:val="Heading3"/>
        <w:widowControl w:val="0"/>
        <w:spacing w:before="247.113037109375" w:line="240" w:lineRule="auto"/>
        <w:ind w:left="0"/>
        <w:rPr/>
      </w:pPr>
      <w:bookmarkStart w:colFirst="0" w:colLast="0" w:name="_heading=h.v78bz0cdypkk" w:id="19"/>
      <w:bookmarkEnd w:id="19"/>
      <w:r w:rsidDel="00000000" w:rsidR="00000000" w:rsidRPr="00000000">
        <w:rPr>
          <w:rtl w:val="0"/>
        </w:rPr>
        <w:t xml:space="preserve">Especificación de caso de uso de diseño</w:t>
      </w:r>
    </w:p>
    <w:p w:rsidR="00000000" w:rsidDel="00000000" w:rsidP="00000000" w:rsidRDefault="00000000" w:rsidRPr="00000000" w14:paraId="00000124">
      <w:pPr>
        <w:pStyle w:val="Heading2"/>
        <w:spacing w:after="60" w:before="120" w:lineRule="auto"/>
        <w:ind w:left="0"/>
        <w:rPr>
          <w:rFonts w:ascii="Arial" w:cs="Arial" w:eastAsia="Arial" w:hAnsi="Arial"/>
          <w:color w:val="000000"/>
          <w:sz w:val="22"/>
          <w:szCs w:val="22"/>
        </w:rPr>
      </w:pPr>
      <w:bookmarkStart w:colFirst="0" w:colLast="0" w:name="_heading=h.2kt8l2fwq7eu" w:id="20"/>
      <w:bookmarkEnd w:id="20"/>
      <w:r w:rsidDel="00000000" w:rsidR="00000000" w:rsidRPr="00000000">
        <w:rPr>
          <w:rtl w:val="0"/>
        </w:rPr>
      </w:r>
    </w:p>
    <w:sdt>
      <w:sdtPr>
        <w:lock w:val="contentLocked"/>
        <w:id w:val="-457476289"/>
        <w:tag w:val="goog_rdk_6"/>
      </w:sdtPr>
      <w:sdtContent>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“Registrar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“Registrar Tiempo” desde la PantallaInicio. La PantallaInicio envía el evento a la InterfazUsuario. La InterfazUsuario envía el evento al ManejadorTarea.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76"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ManejadorTarea solicita desplegar PantallaTiempos al InterfazUsuario.</w:t>
                </w:r>
              </w:p>
              <w:p w:rsidR="00000000" w:rsidDel="00000000" w:rsidP="00000000" w:rsidRDefault="00000000" w:rsidRPr="00000000" w14:paraId="000001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InterfazUsuario solicita a la PantallaTiempos desplegarse. La PantallaTiempos se despliega.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“Registrar Tiempo Manual”. La PantallaTiempos solicita desplegar PantallaRegistroManual a InterfazUsuario.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tarea a registrar.</w:t>
                </w:r>
              </w:p>
              <w:p w:rsidR="00000000" w:rsidDel="00000000" w:rsidP="00000000" w:rsidRDefault="00000000" w:rsidRPr="00000000" w14:paraId="000001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PantallaRegistroManual envía el evento a ManejadorTarea.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invertido en la tarea y la fecha.</w:t>
                </w:r>
              </w:p>
              <w:p w:rsidR="00000000" w:rsidDel="00000000" w:rsidP="00000000" w:rsidRDefault="00000000" w:rsidRPr="00000000" w14:paraId="000001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“Registrar Tiempo”</w:t>
                </w:r>
              </w:p>
              <w:p w:rsidR="00000000" w:rsidDel="00000000" w:rsidP="00000000" w:rsidRDefault="00000000" w:rsidRPr="00000000" w14:paraId="000001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ManejadorTarea envía la solicitud a InterfazBDD. La InterfazBDD envía la solicitud a la BDD y ésta valida la petición, cambiando el estado de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BDD detecta que la tarea sobre la que se solicita registrar tiempo se encuentra con el estado ‘finalizado’. La BDD envía un mensaje de error a la InterfazBDD. La InterfazBDD envía el mensaje a la InterfazUsuario. La InterfazUsuario envía el mensaje a la PantallaTiempos. En la PantallaTiempos se muestra el mensaje de error. Continúa en el CU21, paso 3.</w:t>
                </w:r>
              </w:p>
            </w:tc>
          </w:tr>
        </w:tbl>
      </w:sdtContent>
    </w:sdt>
    <w:p w:rsidR="00000000" w:rsidDel="00000000" w:rsidP="00000000" w:rsidRDefault="00000000" w:rsidRPr="00000000" w14:paraId="0000014E">
      <w:pPr>
        <w:spacing w:before="0" w:lineRule="auto"/>
        <w:ind w:left="0"/>
        <w:rPr>
          <w:rFonts w:ascii="Cambria" w:cs="Cambria" w:eastAsia="Cambria" w:hAnsi="Cambria"/>
          <w:b w:val="1"/>
          <w:color w:val="4f81bd"/>
          <w:sz w:val="22.079999923706055"/>
          <w:szCs w:val="22.079999923706055"/>
        </w:rPr>
      </w:pPr>
      <w:r w:rsidDel="00000000" w:rsidR="00000000" w:rsidRPr="00000000">
        <w:rPr>
          <w:rtl w:val="0"/>
        </w:rPr>
      </w:r>
    </w:p>
    <w:p w:rsidR="00000000" w:rsidDel="00000000" w:rsidP="00000000" w:rsidRDefault="00000000" w:rsidRPr="00000000" w14:paraId="0000014F">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50">
      <w:pPr>
        <w:pStyle w:val="Heading3"/>
        <w:rPr/>
      </w:pPr>
      <w:bookmarkStart w:colFirst="0" w:colLast="0" w:name="_heading=h.vp4xaxctqzuf" w:id="21"/>
      <w:bookmarkEnd w:id="21"/>
      <w:r w:rsidDel="00000000" w:rsidR="00000000" w:rsidRPr="00000000">
        <w:rPr>
          <w:rtl w:val="0"/>
        </w:rPr>
        <w:t xml:space="preserve">Diagrama de Secuencia</w:t>
      </w:r>
    </w:p>
    <w:p w:rsidR="00000000" w:rsidDel="00000000" w:rsidP="00000000" w:rsidRDefault="00000000" w:rsidRPr="00000000" w14:paraId="00000151">
      <w:pPr>
        <w:tabs>
          <w:tab w:val="left" w:leader="none" w:pos="0"/>
        </w:tabs>
        <w:ind w:left="115" w:hanging="5.9999999999999964"/>
        <w:jc w:val="both"/>
        <w:rPr>
          <w:i w:val="1"/>
          <w:color w:val="548dd4"/>
        </w:rPr>
      </w:pPr>
      <w:r w:rsidDel="00000000" w:rsidR="00000000" w:rsidRPr="00000000">
        <w:rPr>
          <w:rtl w:val="0"/>
        </w:rPr>
      </w:r>
    </w:p>
    <w:p w:rsidR="00000000" w:rsidDel="00000000" w:rsidP="00000000" w:rsidRDefault="00000000" w:rsidRPr="00000000" w14:paraId="00000152">
      <w:pPr>
        <w:tabs>
          <w:tab w:val="left" w:leader="none" w:pos="0"/>
        </w:tabs>
        <w:ind w:left="0" w:firstLine="0"/>
        <w:jc w:val="center"/>
        <w:rPr>
          <w:i w:val="1"/>
          <w:color w:val="548dd4"/>
        </w:rPr>
      </w:pPr>
      <w:r w:rsidDel="00000000" w:rsidR="00000000" w:rsidRPr="00000000">
        <w:rPr>
          <w:i w:val="1"/>
          <w:color w:val="548dd4"/>
        </w:rPr>
        <w:drawing>
          <wp:inline distB="114300" distT="114300" distL="114300" distR="114300">
            <wp:extent cx="5400675" cy="3863975"/>
            <wp:effectExtent b="0" l="0" r="0" t="0"/>
            <wp:docPr id="46" name="image3.png"/>
            <a:graphic>
              <a:graphicData uri="http://schemas.openxmlformats.org/drawingml/2006/picture">
                <pic:pic>
                  <pic:nvPicPr>
                    <pic:cNvPr id="0" name="image3.png"/>
                    <pic:cNvPicPr preferRelativeResize="0"/>
                  </pic:nvPicPr>
                  <pic:blipFill>
                    <a:blip r:embed="rId16"/>
                    <a:srcRect b="0" l="0" r="0" t="3182"/>
                    <a:stretch>
                      <a:fillRect/>
                    </a:stretch>
                  </pic:blipFill>
                  <pic:spPr>
                    <a:xfrm>
                      <a:off x="0" y="0"/>
                      <a:ext cx="5400675" cy="38639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2"/>
        <w:tabs>
          <w:tab w:val="left" w:leader="none" w:pos="0"/>
        </w:tabs>
        <w:spacing w:after="240" w:before="240" w:lineRule="auto"/>
        <w:ind w:left="0"/>
        <w:rPr/>
      </w:pPr>
      <w:bookmarkStart w:colFirst="0" w:colLast="0" w:name="_heading=h.dqc39p9uv7js" w:id="22"/>
      <w:bookmarkEnd w:id="22"/>
      <w:r w:rsidDel="00000000" w:rsidR="00000000" w:rsidRPr="00000000">
        <w:rPr>
          <w:rtl w:val="0"/>
        </w:rPr>
        <w:t xml:space="preserve">Diagrama de componentes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b w:val="1"/>
        </w:rPr>
      </w:pPr>
      <w:r w:rsidDel="00000000" w:rsidR="00000000" w:rsidRPr="00000000">
        <w:rPr>
          <w:b w:val="1"/>
        </w:rPr>
        <w:drawing>
          <wp:inline distB="114300" distT="114300" distL="114300" distR="114300">
            <wp:extent cx="5399730" cy="4775200"/>
            <wp:effectExtent b="0" l="0" r="0" t="0"/>
            <wp:docPr id="4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973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pPr>
      <w:r w:rsidDel="00000000" w:rsidR="00000000" w:rsidRPr="00000000">
        <w:rPr>
          <w:b w:val="1"/>
          <w:rtl w:val="0"/>
        </w:rPr>
        <w:t xml:space="preserve">Fig. 2.1: Modelo de componentes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7">
      <w:pPr>
        <w:pStyle w:val="Heading2"/>
        <w:tabs>
          <w:tab w:val="left" w:leader="none" w:pos="0"/>
        </w:tabs>
        <w:spacing w:after="240" w:before="240" w:lineRule="auto"/>
        <w:ind w:left="0"/>
        <w:rPr/>
      </w:pPr>
      <w:bookmarkStart w:colFirst="0" w:colLast="0" w:name="_heading=h.hvjv02f347ga" w:id="23"/>
      <w:bookmarkEnd w:id="23"/>
      <w:r w:rsidDel="00000000" w:rsidR="00000000" w:rsidRPr="00000000">
        <w:rPr>
          <w:rtl w:val="0"/>
        </w:rPr>
        <w:t xml:space="preserve">Diagrama de clases</w:t>
      </w:r>
    </w:p>
    <w:p w:rsidR="00000000" w:rsidDel="00000000" w:rsidP="00000000" w:rsidRDefault="00000000" w:rsidRPr="00000000" w14:paraId="00000158">
      <w:pPr>
        <w:tabs>
          <w:tab w:val="left" w:leader="none" w:pos="0"/>
        </w:tabs>
        <w:rPr>
          <w:vertAlign w:val="baseline"/>
        </w:rPr>
      </w:pPr>
      <w:r w:rsidDel="00000000" w:rsidR="00000000" w:rsidRPr="00000000">
        <w:rPr/>
        <w:drawing>
          <wp:inline distB="114300" distT="114300" distL="114300" distR="114300">
            <wp:extent cx="5399730" cy="4191000"/>
            <wp:effectExtent b="0" l="0" r="0" t="0"/>
            <wp:docPr id="5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b w:val="1"/>
          <w:i w:val="0"/>
          <w:smallCaps w:val="0"/>
          <w:strike w:val="0"/>
          <w:sz w:val="22"/>
          <w:szCs w:val="22"/>
          <w:u w:val="none"/>
          <w:shd w:fill="auto" w:val="clear"/>
          <w:vertAlign w:val="baseline"/>
        </w:rPr>
      </w:pPr>
      <w:r w:rsidDel="00000000" w:rsidR="00000000" w:rsidRPr="00000000">
        <w:rPr>
          <w:b w:val="1"/>
          <w:rtl w:val="0"/>
        </w:rPr>
        <w:t xml:space="preserve">Fig. 2.2: Diagrama de Clases.</w:t>
      </w:r>
      <w:r w:rsidDel="00000000" w:rsidR="00000000" w:rsidRPr="00000000">
        <w:rPr>
          <w:rtl w:val="0"/>
        </w:rPr>
      </w:r>
    </w:p>
    <w:sectPr>
      <w:headerReference r:id="rId19" w:type="default"/>
      <w:footerReference r:id="rId20" w:type="default"/>
      <w:pgSz w:h="16838" w:w="11906" w:orient="portrait"/>
      <w:pgMar w:bottom="1417" w:top="1535" w:left="1701" w:right="1701" w:header="567" w:footer="57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gustina Maldonado" w:id="1" w:date="2025-10-07T18:44:42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@startuml</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Caso de Uso #20 - Registrar tiempo por cronómetro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"Miembro / Líder del Proyecto" as Actor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"PantallaInicial" as PI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"PantallaTiempos" as PT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"InterfazUsuario" as IU</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"ManejadorTarea" as MT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"InterfazBDD" as IBDD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"InterfazApiTogglTrack" as IApiTT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"ApiTogglTrack" as ApiTT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"BDD" as BDD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PI : presiona el botón "Registrar tiempos"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 -&gt; IU : enviar evento "Registrar Tiempo"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 "Registrar tiempo"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solicitar desplegarPantallaTiempos()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solicitar desplegarse()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se despliega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seleccionar tarea y presionar “Iniciar”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solicitar validarEstadoTarea()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solicitud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IBDD : enviar solicitud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estado tarea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validación exitosa / cambio de estado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MT : validación exitosa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iniciarCronometro()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iniciar cronómetro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validación acción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IU : confirmación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cronómetro iniciado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mostrar cronómetro iniciado / actualización de tarea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-&gt; PT : presionar “Pausar”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IU : pausarCronometro()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MT : enviar evento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enviar evento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ApiTT : ejecutar pausa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ApiTT --&gt; IApiTT : confirmación cronómetro pausado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MT : confirmación cronómetro pausado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-&gt; IApiTT : solicitar registrar tiempo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IBDD : registrarTiempo()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BDD : validar y actualizar datos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BDD : actualizar datos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confirmación actualización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IApiTT : respuesta validada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notificar éxito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tiempo actualizado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Tarea finalizada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BDD -&gt; IBDD : enviar mensaje error “Tarea finalizada”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IBDD -&gt; IU : enviar mensaje de error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mensaje de error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-&gt; PT : muestra mensaje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 Falla comunicación con ApiTogglTrack (inicio)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IApiTT -&gt; IU : enviar mensaje "error de comunicación"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IU -&gt; PT : mostrar m</w:t>
      </w:r>
    </w:p>
  </w:comment>
  <w:comment w:author="Agustina Maldonado" w:id="0" w:date="2025-10-16T01:29:22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principal: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selecciona “Ingresar con Google”.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Kairos redirige al servicio de autenticación de Google (OAuth 2.0) con los parámetros necesarios (client_id, scope, redirect_uri, state).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solicita las credenciales al usuario y verifica su identidad.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la autenticación, Google redirige a Kairos con un authorization code.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envía el authorization code a los servidores de Google para obtener los tokens de acceso y de identidad.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responde con los tokens.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valida los tokens y obtiene los datos del usuario (nombre, email, etc.).</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verifica si el usuario existe en su base de datos: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existe, se inicia su sesión.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existe, se crea un registro nuevo y se inicia sesión.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Kairos muestra la pantalla principal al usuario autenticado.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E" w15:done="0"/>
  <w15:commentEx w15:paraId="000001B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9"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3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3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3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3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37"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37"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34"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3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5E">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Diseño</w:t>
    </w:r>
  </w:p>
  <w:p w:rsidR="00000000" w:rsidDel="00000000" w:rsidP="00000000" w:rsidRDefault="00000000" w:rsidRPr="00000000" w14:paraId="0000015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48"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47"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5"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qFormat w:val="1"/>
    <w:rsid w:val="00581D90"/>
    <w:pPr>
      <w:widowControl w:val="0"/>
      <w:spacing w:after="60" w:before="240" w:line="240" w:lineRule="atLeast"/>
      <w:ind w:left="2880" w:firstLine="0"/>
      <w:outlineLvl w:val="6"/>
    </w:pPr>
    <w:rPr>
      <w:rFonts w:ascii="Times New Roman" w:cs="Times New Roman" w:eastAsia="Times New Roman" w:hAnsi="Times New Roman"/>
      <w:sz w:val="20"/>
      <w:szCs w:val="20"/>
      <w:lang w:val="es-ES_tradnl"/>
    </w:rPr>
  </w:style>
  <w:style w:type="paragraph" w:styleId="Ttulo8">
    <w:name w:val="heading 8"/>
    <w:basedOn w:val="Normal"/>
    <w:next w:val="Normal"/>
    <w:link w:val="Ttulo8Car"/>
    <w:qFormat w:val="1"/>
    <w:rsid w:val="00581D90"/>
    <w:pPr>
      <w:widowControl w:val="0"/>
      <w:spacing w:after="60" w:before="240" w:line="240" w:lineRule="atLeast"/>
      <w:ind w:left="2880" w:firstLine="0"/>
      <w:outlineLvl w:val="7"/>
    </w:pPr>
    <w:rPr>
      <w:rFonts w:ascii="Times New Roman" w:cs="Times New Roman" w:eastAsia="Times New Roman" w:hAnsi="Times New Roman"/>
      <w:i w:val="1"/>
      <w:sz w:val="20"/>
      <w:szCs w:val="20"/>
      <w:lang w:val="es-ES_tradnl"/>
    </w:rPr>
  </w:style>
  <w:style w:type="paragraph" w:styleId="Ttulo9">
    <w:name w:val="heading 9"/>
    <w:basedOn w:val="Normal"/>
    <w:next w:val="Normal"/>
    <w:link w:val="Ttulo9Car"/>
    <w:qFormat w:val="1"/>
    <w:rsid w:val="00581D90"/>
    <w:pPr>
      <w:widowControl w:val="0"/>
      <w:spacing w:after="60" w:before="240" w:line="240" w:lineRule="atLeast"/>
      <w:ind w:left="2880" w:firstLine="0"/>
      <w:outlineLvl w:val="8"/>
    </w:pPr>
    <w:rPr>
      <w:rFonts w:ascii="Times New Roman" w:cs="Times New Roman" w:eastAsia="Times New Roman" w:hAnsi="Times New Roman"/>
      <w:b w:val="1"/>
      <w:i w:val="1"/>
      <w:sz w:val="18"/>
      <w:szCs w:val="20"/>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6D7DDE"/>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581D90"/>
    <w:pPr>
      <w:jc w:val="left"/>
    </w:pPr>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7251BA"/>
    <w:pPr>
      <w:keepLines w:val="0"/>
      <w:widowControl w:val="0"/>
      <w:tabs>
        <w:tab w:val="left" w:pos="0"/>
      </w:tabs>
      <w:suppressAutoHyphens w:val="1"/>
      <w:spacing w:after="60" w:before="120" w:line="240" w:lineRule="atLeast"/>
      <w:ind w:left="0" w:firstLine="0"/>
      <w:jc w:val="both"/>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AC646D"/>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AC646D"/>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character" w:styleId="Ttulo5Car" w:customStyle="1">
    <w:name w:val="Título 5 Car"/>
    <w:basedOn w:val="Fuentedeprrafopredeter"/>
    <w:link w:val="Ttulo5"/>
    <w:rsid w:val="00581D90"/>
    <w:rPr>
      <w:rFonts w:ascii="Times New Roman" w:cs="Times New Roman" w:eastAsia="Times New Roman" w:hAnsi="Times New Roman"/>
      <w:szCs w:val="20"/>
      <w:lang w:val="es-ES_tradnl"/>
    </w:rPr>
  </w:style>
  <w:style w:type="character" w:styleId="Ttulo6Car" w:customStyle="1">
    <w:name w:val="Título 6 Car"/>
    <w:basedOn w:val="Fuentedeprrafopredeter"/>
    <w:link w:val="Ttulo6"/>
    <w:rsid w:val="00581D90"/>
    <w:rPr>
      <w:rFonts w:ascii="Times New Roman" w:cs="Times New Roman" w:eastAsia="Times New Roman" w:hAnsi="Times New Roman"/>
      <w:i w:val="1"/>
      <w:szCs w:val="20"/>
      <w:lang w:val="es-ES_tradnl"/>
    </w:rPr>
  </w:style>
  <w:style w:type="character" w:styleId="Ttulo7Car" w:customStyle="1">
    <w:name w:val="Título 7 Car"/>
    <w:basedOn w:val="Fuentedeprrafopredeter"/>
    <w:link w:val="Ttulo7"/>
    <w:rsid w:val="00581D90"/>
    <w:rPr>
      <w:rFonts w:ascii="Times New Roman" w:cs="Times New Roman" w:eastAsia="Times New Roman" w:hAnsi="Times New Roman"/>
      <w:sz w:val="20"/>
      <w:szCs w:val="20"/>
      <w:lang w:val="es-ES_tradnl"/>
    </w:rPr>
  </w:style>
  <w:style w:type="character" w:styleId="Ttulo8Car" w:customStyle="1">
    <w:name w:val="Título 8 Car"/>
    <w:basedOn w:val="Fuentedeprrafopredeter"/>
    <w:link w:val="Ttulo8"/>
    <w:rsid w:val="00581D90"/>
    <w:rPr>
      <w:rFonts w:ascii="Times New Roman" w:cs="Times New Roman" w:eastAsia="Times New Roman" w:hAnsi="Times New Roman"/>
      <w:i w:val="1"/>
      <w:sz w:val="20"/>
      <w:szCs w:val="20"/>
      <w:lang w:val="es-ES_tradnl"/>
    </w:rPr>
  </w:style>
  <w:style w:type="character" w:styleId="Ttulo9Car" w:customStyle="1">
    <w:name w:val="Título 9 Car"/>
    <w:basedOn w:val="Fuentedeprrafopredeter"/>
    <w:link w:val="Ttulo9"/>
    <w:rsid w:val="00581D90"/>
    <w:rPr>
      <w:rFonts w:ascii="Times New Roman" w:cs="Times New Roman" w:eastAsia="Times New Roman" w:hAnsi="Times New Roman"/>
      <w:b w:val="1"/>
      <w:i w:val="1"/>
      <w:sz w:val="18"/>
      <w:szCs w:val="20"/>
      <w:lang w:val="es-ES_tradnl"/>
    </w:rPr>
  </w:style>
  <w:style w:type="table" w:styleId="Tablaconcuadrcula">
    <w:name w:val="Table Grid"/>
    <w:basedOn w:val="Tablanormal"/>
    <w:uiPriority w:val="59"/>
    <w:rsid w:val="00FD7E90"/>
    <w:pPr>
      <w:spacing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1">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7.jp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8.png"/><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29fx6kDAtLpjLdVC+Bl2wcPEcg==">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2009-07-12T21:43:00Z</dcterms:created>
  <dc:creator>Nombre del Autor</dc:creator>
</cp:coreProperties>
</file>